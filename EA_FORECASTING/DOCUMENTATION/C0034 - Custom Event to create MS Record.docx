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27A2" w14:textId="77777777" w:rsidR="00A67C5B" w:rsidRPr="00624E7A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624E7A">
        <w:rPr>
          <w:rFonts w:eastAsia="Times New Roman"/>
          <w:b/>
          <w:sz w:val="32"/>
          <w:szCs w:val="24"/>
        </w:rPr>
        <w:t>Info</w:t>
      </w:r>
      <w:r>
        <w:rPr>
          <w:rFonts w:eastAsia="Times New Roman"/>
          <w:b/>
          <w:sz w:val="32"/>
          <w:szCs w:val="24"/>
        </w:rPr>
        <w:t>rmation</w:t>
      </w:r>
      <w:r w:rsidRPr="00624E7A">
        <w:rPr>
          <w:rFonts w:eastAsia="Times New Roman"/>
          <w:b/>
          <w:sz w:val="32"/>
          <w:szCs w:val="24"/>
        </w:rPr>
        <w:t xml:space="preserve"> 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973"/>
        <w:gridCol w:w="4659"/>
        <w:gridCol w:w="3607"/>
      </w:tblGrid>
      <w:tr w:rsidR="00A67C5B" w:rsidRPr="00592362" w14:paraId="14D98D6A" w14:textId="77777777" w:rsidTr="00C32407">
        <w:trPr>
          <w:trHeight w:val="417"/>
        </w:trPr>
        <w:tc>
          <w:tcPr>
            <w:tcW w:w="973" w:type="dxa"/>
            <w:shd w:val="clear" w:color="auto" w:fill="FFFFFF" w:themeFill="background1"/>
          </w:tcPr>
          <w:p w14:paraId="0E543FA1" w14:textId="39F570FF" w:rsidR="00A67C5B" w:rsidRPr="00592362" w:rsidRDefault="00030BE5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CRIM </w:t>
            </w:r>
            <w:r w:rsidR="00A67C5B" w:rsidRPr="00592362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4659" w:type="dxa"/>
            <w:shd w:val="clear" w:color="auto" w:fill="FFFFFF" w:themeFill="background1"/>
          </w:tcPr>
          <w:p w14:paraId="5119CBCB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3607" w:type="dxa"/>
            <w:shd w:val="clear" w:color="auto" w:fill="FFFFFF" w:themeFill="background1"/>
          </w:tcPr>
          <w:p w14:paraId="65AC0F73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Workstream</w:t>
            </w:r>
          </w:p>
        </w:tc>
      </w:tr>
      <w:tr w:rsidR="00A67C5B" w:rsidRPr="00592362" w14:paraId="06DD212E" w14:textId="77777777" w:rsidTr="00C32407">
        <w:trPr>
          <w:trHeight w:val="398"/>
        </w:trPr>
        <w:tc>
          <w:tcPr>
            <w:tcW w:w="973" w:type="dxa"/>
          </w:tcPr>
          <w:p w14:paraId="7912DECA" w14:textId="52A49203" w:rsidR="00A67C5B" w:rsidRPr="00592362" w:rsidRDefault="00030BE5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</w:t>
            </w:r>
            <w:r w:rsidR="00644D23">
              <w:rPr>
                <w:sz w:val="16"/>
                <w:szCs w:val="16"/>
              </w:rPr>
              <w:t>034</w:t>
            </w:r>
          </w:p>
        </w:tc>
        <w:tc>
          <w:tcPr>
            <w:tcW w:w="4659" w:type="dxa"/>
          </w:tcPr>
          <w:p w14:paraId="63F9EFEE" w14:textId="17DB3587" w:rsidR="00A67C5B" w:rsidRPr="006C4AE8" w:rsidRDefault="00644D23" w:rsidP="00786CD4">
            <w:pPr>
              <w:pStyle w:val="Title"/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</w:pPr>
            <w:r w:rsidRPr="00644D23"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  <w:t>Custom Event to create MS Record</w:t>
            </w:r>
          </w:p>
        </w:tc>
        <w:tc>
          <w:tcPr>
            <w:tcW w:w="3607" w:type="dxa"/>
          </w:tcPr>
          <w:p w14:paraId="067663BE" w14:textId="3B747CA6" w:rsidR="00A67C5B" w:rsidRPr="00592362" w:rsidRDefault="00E41021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Forecasting (Supply Chain)</w:t>
            </w:r>
          </w:p>
        </w:tc>
      </w:tr>
    </w:tbl>
    <w:p w14:paraId="6C4E9B2E" w14:textId="77777777" w:rsidR="00A67C5B" w:rsidRPr="00592362" w:rsidRDefault="00A67C5B" w:rsidP="00C32407">
      <w:pPr>
        <w:pStyle w:val="WLBody1"/>
        <w:jc w:val="right"/>
        <w:rPr>
          <w:b/>
          <w:sz w:val="28"/>
        </w:rPr>
      </w:pPr>
    </w:p>
    <w:p w14:paraId="1EA419C4" w14:textId="77777777" w:rsidR="00A67C5B" w:rsidRPr="00592362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592362">
        <w:rPr>
          <w:rFonts w:eastAsia="Times New Roman"/>
          <w:b/>
          <w:sz w:val="32"/>
          <w:szCs w:val="24"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910"/>
        <w:gridCol w:w="2268"/>
        <w:gridCol w:w="3634"/>
      </w:tblGrid>
      <w:tr w:rsidR="00A67C5B" w:rsidRPr="00592362" w14:paraId="5E645507" w14:textId="77777777" w:rsidTr="00786CD4">
        <w:tc>
          <w:tcPr>
            <w:tcW w:w="1204" w:type="dxa"/>
            <w:shd w:val="clear" w:color="auto" w:fill="FFFFFF" w:themeFill="background1"/>
          </w:tcPr>
          <w:p w14:paraId="187D36F8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Revision</w:t>
            </w:r>
          </w:p>
        </w:tc>
        <w:tc>
          <w:tcPr>
            <w:tcW w:w="1910" w:type="dxa"/>
            <w:shd w:val="clear" w:color="auto" w:fill="FFFFFF" w:themeFill="background1"/>
          </w:tcPr>
          <w:p w14:paraId="16B27581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2268" w:type="dxa"/>
            <w:shd w:val="clear" w:color="auto" w:fill="FFFFFF" w:themeFill="background1"/>
          </w:tcPr>
          <w:p w14:paraId="57528C2F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By</w:t>
            </w:r>
          </w:p>
        </w:tc>
        <w:tc>
          <w:tcPr>
            <w:tcW w:w="3634" w:type="dxa"/>
            <w:shd w:val="clear" w:color="auto" w:fill="FFFFFF" w:themeFill="background1"/>
          </w:tcPr>
          <w:p w14:paraId="14D8DB5E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Remarks</w:t>
            </w:r>
          </w:p>
        </w:tc>
      </w:tr>
      <w:tr w:rsidR="00A67C5B" w:rsidRPr="00592362" w14:paraId="3AEAF59F" w14:textId="77777777" w:rsidTr="00786CD4">
        <w:tc>
          <w:tcPr>
            <w:tcW w:w="1204" w:type="dxa"/>
          </w:tcPr>
          <w:p w14:paraId="4A1ECA01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910" w:type="dxa"/>
          </w:tcPr>
          <w:p w14:paraId="1A3867C0" w14:textId="36966C8B" w:rsidR="00A67C5B" w:rsidRPr="00592362" w:rsidRDefault="008E7EB9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C32407">
              <w:rPr>
                <w:sz w:val="16"/>
                <w:szCs w:val="16"/>
              </w:rPr>
              <w:t>/01/2021</w:t>
            </w:r>
          </w:p>
        </w:tc>
        <w:tc>
          <w:tcPr>
            <w:tcW w:w="2268" w:type="dxa"/>
          </w:tcPr>
          <w:p w14:paraId="00F0ECFF" w14:textId="46B111D0" w:rsidR="00A67C5B" w:rsidRPr="00592362" w:rsidRDefault="00C32407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Jennifer Anderson</w:t>
            </w:r>
          </w:p>
        </w:tc>
        <w:tc>
          <w:tcPr>
            <w:tcW w:w="3634" w:type="dxa"/>
          </w:tcPr>
          <w:p w14:paraId="35C0A79D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spec</w:t>
            </w:r>
          </w:p>
        </w:tc>
      </w:tr>
      <w:tr w:rsidR="00A67C5B" w:rsidRPr="00592362" w14:paraId="6F6B8BB2" w14:textId="77777777" w:rsidTr="00786CD4">
        <w:tc>
          <w:tcPr>
            <w:tcW w:w="1204" w:type="dxa"/>
          </w:tcPr>
          <w:p w14:paraId="62DDB3EB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910" w:type="dxa"/>
          </w:tcPr>
          <w:p w14:paraId="6E4C326F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C37B406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00023302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</w:t>
            </w:r>
          </w:p>
        </w:tc>
      </w:tr>
      <w:tr w:rsidR="00A67C5B" w:rsidRPr="00592362" w14:paraId="71FA03FC" w14:textId="77777777" w:rsidTr="00786CD4">
        <w:tc>
          <w:tcPr>
            <w:tcW w:w="1204" w:type="dxa"/>
          </w:tcPr>
          <w:p w14:paraId="0BDB1FCF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910" w:type="dxa"/>
          </w:tcPr>
          <w:p w14:paraId="705FF813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CBCF3BB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67DF061A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0F1BE70" w14:textId="77777777" w:rsidTr="00786CD4">
        <w:tc>
          <w:tcPr>
            <w:tcW w:w="1204" w:type="dxa"/>
          </w:tcPr>
          <w:p w14:paraId="1F77D402" w14:textId="77777777" w:rsidR="00A67C5B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910" w:type="dxa"/>
          </w:tcPr>
          <w:p w14:paraId="530D1523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7F0B356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281CB8FE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</w:tbl>
    <w:p w14:paraId="0523CA8C" w14:textId="77777777" w:rsidR="00A67C5B" w:rsidRDefault="00A67C5B" w:rsidP="00A67C5B">
      <w:pPr>
        <w:jc w:val="both"/>
      </w:pPr>
    </w:p>
    <w:p w14:paraId="491E1A13" w14:textId="514E6524" w:rsidR="00A67C5B" w:rsidRDefault="00030BE5" w:rsidP="00A67C5B">
      <w:pPr>
        <w:pStyle w:val="Heading1"/>
      </w:pPr>
      <w:r>
        <w:t>CRIM</w:t>
      </w:r>
      <w:r w:rsidR="00A67C5B">
        <w:t xml:space="preserve"> Narrative</w:t>
      </w:r>
    </w:p>
    <w:p w14:paraId="2BBBF32A" w14:textId="4A1DF09F" w:rsidR="00965B28" w:rsidRDefault="00C32407" w:rsidP="00644D23">
      <w:r>
        <w:t xml:space="preserve">Tunstall requires </w:t>
      </w:r>
      <w:r w:rsidR="008E7EB9">
        <w:t xml:space="preserve">a </w:t>
      </w:r>
      <w:r w:rsidR="00644D23">
        <w:t>custom event that automatically creates an MS record for each site whenever a</w:t>
      </w:r>
      <w:r w:rsidR="007341B3">
        <w:t xml:space="preserve"> product </w:t>
      </w:r>
      <w:r w:rsidR="0097370D">
        <w:t xml:space="preserve">is to be included in the </w:t>
      </w:r>
      <w:r w:rsidR="007341B3">
        <w:t>sales forecast</w:t>
      </w:r>
      <w:r w:rsidR="00644D23">
        <w:t>.</w:t>
      </w:r>
      <w:r w:rsidR="007341B3">
        <w:t xml:space="preserve">  </w:t>
      </w:r>
    </w:p>
    <w:p w14:paraId="7C99DE84" w14:textId="2CC0DB96" w:rsidR="5A58D4B3" w:rsidRDefault="5A58D4B3" w:rsidP="1889D217">
      <w:r>
        <w:t xml:space="preserve">The planner will decide to </w:t>
      </w:r>
    </w:p>
    <w:p w14:paraId="6779381E" w14:textId="4E138BB1" w:rsidR="00644D23" w:rsidRDefault="007341B3" w:rsidP="00644D23">
      <w:pPr>
        <w:rPr>
          <w:iCs/>
        </w:rPr>
      </w:pPr>
      <w:r>
        <w:rPr>
          <w:iCs/>
        </w:rPr>
        <w:t>The automated steps should be as follows:</w:t>
      </w:r>
    </w:p>
    <w:p w14:paraId="62CE43A6" w14:textId="7BF5906B" w:rsidR="007341B3" w:rsidRDefault="007341B3" w:rsidP="007341B3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Add a new Master Schedule Level 1 Header </w:t>
      </w:r>
    </w:p>
    <w:p w14:paraId="16B25973" w14:textId="680BA0B7" w:rsidR="007341B3" w:rsidRDefault="007341B3" w:rsidP="007341B3">
      <w:pPr>
        <w:rPr>
          <w:iCs/>
        </w:rPr>
      </w:pPr>
      <w:r>
        <w:rPr>
          <w:noProof/>
        </w:rPr>
        <w:drawing>
          <wp:inline distT="0" distB="0" distL="0" distR="0" wp14:anchorId="20343151" wp14:editId="4235A811">
            <wp:extent cx="5727701" cy="19411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6E90" w14:textId="717448F3" w:rsidR="007341B3" w:rsidRDefault="007341B3" w:rsidP="007341B3">
      <w:pPr>
        <w:rPr>
          <w:iCs/>
        </w:rPr>
      </w:pPr>
      <w:r>
        <w:rPr>
          <w:iCs/>
        </w:rPr>
        <w:t xml:space="preserve">Pick up the selected inventory part number and enter XX for Demand and XX Planning </w:t>
      </w:r>
      <w:proofErr w:type="spellStart"/>
      <w:r>
        <w:rPr>
          <w:iCs/>
        </w:rPr>
        <w:t>timefences</w:t>
      </w:r>
      <w:proofErr w:type="spellEnd"/>
      <w:r>
        <w:rPr>
          <w:iCs/>
        </w:rPr>
        <w:t xml:space="preserve"> </w:t>
      </w:r>
      <w:r w:rsidRPr="0097370D">
        <w:rPr>
          <w:iCs/>
          <w:highlight w:val="yellow"/>
        </w:rPr>
        <w:t xml:space="preserve">(check with </w:t>
      </w:r>
      <w:r w:rsidR="00DC46E1" w:rsidRPr="0097370D">
        <w:rPr>
          <w:iCs/>
          <w:highlight w:val="yellow"/>
        </w:rPr>
        <w:t>Madeleine</w:t>
      </w:r>
      <w:r w:rsidRPr="0097370D">
        <w:rPr>
          <w:iCs/>
          <w:highlight w:val="yellow"/>
        </w:rPr>
        <w:t>/Elaine).</w:t>
      </w:r>
    </w:p>
    <w:p w14:paraId="39E96587" w14:textId="43C04CA4" w:rsidR="007341B3" w:rsidRDefault="007341B3" w:rsidP="007341B3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Add a new MS Set in the Register Forecast tab</w:t>
      </w:r>
    </w:p>
    <w:p w14:paraId="4348F663" w14:textId="4F97FC70" w:rsidR="007341B3" w:rsidRDefault="007341B3" w:rsidP="007341B3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3CBA070B" wp14:editId="75FF7CE5">
            <wp:extent cx="3493698" cy="233636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698" cy="23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42E9" w14:textId="1A7F0F22" w:rsidR="007341B3" w:rsidRDefault="007341B3" w:rsidP="007341B3">
      <w:pPr>
        <w:rPr>
          <w:iCs/>
        </w:rPr>
      </w:pPr>
      <w:r>
        <w:rPr>
          <w:noProof/>
        </w:rPr>
        <w:drawing>
          <wp:inline distT="0" distB="0" distL="0" distR="0" wp14:anchorId="005F2228" wp14:editId="43AC22B9">
            <wp:extent cx="3908573" cy="26138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73" cy="26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3CF" w14:textId="6FEE7518" w:rsidR="007341B3" w:rsidRDefault="007341B3" w:rsidP="007341B3">
      <w:pPr>
        <w:rPr>
          <w:iCs/>
        </w:rPr>
      </w:pPr>
    </w:p>
    <w:p w14:paraId="2A0EFD26" w14:textId="2AA09A34" w:rsidR="007341B3" w:rsidRPr="007341B3" w:rsidRDefault="007341B3" w:rsidP="007341B3">
      <w:pPr>
        <w:pStyle w:val="ListParagraph"/>
        <w:numPr>
          <w:ilvl w:val="0"/>
          <w:numId w:val="5"/>
        </w:numPr>
      </w:pPr>
      <w:r>
        <w:t xml:space="preserve">The custom event should </w:t>
      </w:r>
      <w:r w:rsidR="39BA7101">
        <w:t xml:space="preserve">replicate </w:t>
      </w:r>
      <w:r>
        <w:t>the Master Schedule out to all sites (2012, 2011 etc).</w:t>
      </w:r>
    </w:p>
    <w:p w14:paraId="3315C201" w14:textId="77777777" w:rsidR="007341B3" w:rsidRPr="007341B3" w:rsidRDefault="007341B3" w:rsidP="007341B3">
      <w:pPr>
        <w:rPr>
          <w:iCs/>
        </w:rPr>
      </w:pPr>
    </w:p>
    <w:p w14:paraId="42631E00" w14:textId="77777777" w:rsidR="007341B3" w:rsidRPr="007341B3" w:rsidRDefault="007341B3" w:rsidP="007341B3">
      <w:pPr>
        <w:rPr>
          <w:iCs/>
        </w:rPr>
      </w:pPr>
    </w:p>
    <w:p w14:paraId="6FD0ADCE" w14:textId="77777777" w:rsidR="00965B28" w:rsidRPr="00B2332E" w:rsidRDefault="00965B28" w:rsidP="00A67C5B">
      <w:pPr>
        <w:rPr>
          <w:iCs/>
        </w:rPr>
      </w:pPr>
    </w:p>
    <w:p w14:paraId="4242F498" w14:textId="4366A972" w:rsidR="00A67C5B" w:rsidRDefault="00A67C5B" w:rsidP="00A67C5B">
      <w:pPr>
        <w:pStyle w:val="Heading1"/>
      </w:pPr>
      <w:r>
        <w:t>Technical Proposal</w:t>
      </w:r>
    </w:p>
    <w:p w14:paraId="547F43C5" w14:textId="3157AFBD" w:rsidR="007A2D51" w:rsidRDefault="007A2D51" w:rsidP="007A2D51"/>
    <w:p w14:paraId="0BFDB0F7" w14:textId="1E7ABC43" w:rsidR="007A2D51" w:rsidRDefault="007A2D51" w:rsidP="007A2D51"/>
    <w:p w14:paraId="65952995" w14:textId="266931C4" w:rsidR="007A2D51" w:rsidRDefault="007A2D51" w:rsidP="007A2D51"/>
    <w:p w14:paraId="2CA6F09D" w14:textId="77777777" w:rsidR="007A2D51" w:rsidRPr="007A2D51" w:rsidRDefault="007A2D51" w:rsidP="007A2D51"/>
    <w:p w14:paraId="1DAE485B" w14:textId="372F5F03" w:rsidR="00A67C5B" w:rsidRDefault="00A67C5B" w:rsidP="00A67C5B">
      <w:pPr>
        <w:pBdr>
          <w:bottom w:val="dotted" w:sz="24" w:space="1" w:color="auto"/>
        </w:pBdr>
        <w:rPr>
          <w:i/>
        </w:rPr>
      </w:pPr>
      <w:r w:rsidRPr="00626349">
        <w:t xml:space="preserve"> </w:t>
      </w:r>
      <w:r w:rsidRPr="00777BB1">
        <w:rPr>
          <w:i/>
        </w:rPr>
        <w:t>**** Guidance Notes – Remove prior to submission ****</w:t>
      </w:r>
    </w:p>
    <w:p w14:paraId="2F5CC883" w14:textId="5678B854" w:rsidR="00BC12A3" w:rsidRDefault="00BC12A3" w:rsidP="00A67C5B">
      <w:pPr>
        <w:pBdr>
          <w:bottom w:val="dotted" w:sz="24" w:space="1" w:color="auto"/>
        </w:pBdr>
        <w:rPr>
          <w:iCs/>
        </w:rPr>
      </w:pPr>
    </w:p>
    <w:p w14:paraId="70444D99" w14:textId="77777777" w:rsidR="007A2D51" w:rsidRPr="007A2D51" w:rsidRDefault="007A2D51" w:rsidP="00A67C5B">
      <w:pPr>
        <w:pBdr>
          <w:bottom w:val="dotted" w:sz="24" w:space="1" w:color="auto"/>
        </w:pBdr>
        <w:rPr>
          <w:iCs/>
        </w:rPr>
      </w:pPr>
    </w:p>
    <w:p w14:paraId="267E4DBB" w14:textId="77777777" w:rsidR="007A2D51" w:rsidRDefault="007A2D51" w:rsidP="00A67C5B">
      <w:pPr>
        <w:pBdr>
          <w:bottom w:val="dotted" w:sz="24" w:space="1" w:color="auto"/>
        </w:pBdr>
        <w:rPr>
          <w:i/>
        </w:rPr>
      </w:pPr>
    </w:p>
    <w:p w14:paraId="21335C9B" w14:textId="4A746732" w:rsidR="00BC12A3" w:rsidRDefault="00BC12A3" w:rsidP="00A67C5B">
      <w:pPr>
        <w:pBdr>
          <w:bottom w:val="dotted" w:sz="24" w:space="1" w:color="auto"/>
        </w:pBdr>
        <w:rPr>
          <w:i/>
        </w:rPr>
      </w:pPr>
    </w:p>
    <w:p w14:paraId="6EA7CE8A" w14:textId="77777777" w:rsidR="00BC12A3" w:rsidRPr="00BC12A3" w:rsidRDefault="00BC12A3" w:rsidP="00A67C5B">
      <w:pPr>
        <w:pBdr>
          <w:bottom w:val="dotted" w:sz="24" w:space="1" w:color="auto"/>
        </w:pBdr>
        <w:rPr>
          <w:iCs/>
        </w:rPr>
      </w:pPr>
    </w:p>
    <w:p w14:paraId="546BF50C" w14:textId="77777777" w:rsidR="00972D08" w:rsidRDefault="00972D08" w:rsidP="00A67C5B"/>
    <w:p w14:paraId="11F00BD8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Technical Solution</w:t>
      </w:r>
    </w:p>
    <w:p w14:paraId="410315D1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Technical Process</w:t>
      </w:r>
    </w:p>
    <w:p w14:paraId="2E68BD2E" w14:textId="009D192A" w:rsidR="00A67C5B" w:rsidRDefault="009C1DC8" w:rsidP="00A67C5B">
      <w:pPr>
        <w:ind w:left="-218" w:firstLine="360"/>
      </w:pPr>
      <w:r>
        <w:t>This implementation uses following custom objects;</w:t>
      </w:r>
      <w:r>
        <w:br/>
      </w:r>
      <w:r>
        <w:br/>
        <w:t xml:space="preserve">       </w:t>
      </w:r>
      <w:r w:rsidRPr="009C1DC8">
        <w:rPr>
          <w:b/>
          <w:bCs/>
        </w:rPr>
        <w:t xml:space="preserve">Custom </w:t>
      </w:r>
      <w:r w:rsidR="00D46384">
        <w:rPr>
          <w:b/>
          <w:bCs/>
        </w:rPr>
        <w:t>Fields:</w:t>
      </w:r>
    </w:p>
    <w:p w14:paraId="3249FD52" w14:textId="343B9B38" w:rsidR="009C1DC8" w:rsidRPr="009C1DC8" w:rsidRDefault="009C1DC8" w:rsidP="00A67C5B">
      <w:pPr>
        <w:ind w:left="-218" w:firstLine="360"/>
        <w:rPr>
          <w:u w:val="single"/>
        </w:rPr>
      </w:pPr>
      <w:r w:rsidRPr="009C1DC8">
        <w:rPr>
          <w:u w:val="single"/>
        </w:rPr>
        <w:t>MS Level 1 Part Window</w:t>
      </w:r>
    </w:p>
    <w:p w14:paraId="6DBE7DAC" w14:textId="48D80437" w:rsidR="009C1DC8" w:rsidRDefault="003D1B4B" w:rsidP="00A67C5B">
      <w:pPr>
        <w:ind w:left="-218" w:firstLine="360"/>
      </w:pPr>
      <w:r>
        <w:t xml:space="preserve">Bulk Update - </w:t>
      </w:r>
      <w:r w:rsidRPr="003D1B4B">
        <w:t>CF$_BULK_UPDATE</w:t>
      </w:r>
    </w:p>
    <w:p w14:paraId="22351F33" w14:textId="70D7283E" w:rsidR="003D1B4B" w:rsidRDefault="003D1B4B" w:rsidP="003D1B4B">
      <w:pPr>
        <w:ind w:left="-218" w:firstLine="360"/>
      </w:pPr>
      <w:r>
        <w:t>This check box will be set to true automatically when a user attempts to create a new record. Value</w:t>
      </w:r>
    </w:p>
    <w:p w14:paraId="092FC564" w14:textId="4EE73BA4" w:rsidR="003D1B4B" w:rsidRDefault="003D1B4B" w:rsidP="003D1B4B">
      <w:pPr>
        <w:ind w:left="-218" w:firstLine="360"/>
      </w:pPr>
      <w:r>
        <w:t>Of this field is used by the underlying logic when copying parts across sites.</w:t>
      </w:r>
    </w:p>
    <w:p w14:paraId="17E7E569" w14:textId="0B12EC38" w:rsidR="003D1B4B" w:rsidRDefault="00D46384" w:rsidP="003D1B4B">
      <w:pPr>
        <w:ind w:left="-218" w:firstLine="360"/>
      </w:pPr>
      <w:r>
        <w:rPr>
          <w:noProof/>
        </w:rPr>
        <w:drawing>
          <wp:inline distT="0" distB="0" distL="0" distR="0" wp14:anchorId="6FFCD9BC" wp14:editId="541F9B2F">
            <wp:extent cx="57315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4355" w14:textId="77777777" w:rsidR="003D1B4B" w:rsidRDefault="003D1B4B" w:rsidP="003D1B4B">
      <w:pPr>
        <w:ind w:left="-218" w:firstLine="360"/>
      </w:pPr>
    </w:p>
    <w:p w14:paraId="33C67BF4" w14:textId="45E997D0" w:rsidR="003D1B4B" w:rsidRDefault="003D1B4B" w:rsidP="003D1B4B">
      <w:pPr>
        <w:ind w:left="-218" w:firstLine="360"/>
      </w:pPr>
      <w:r>
        <w:t xml:space="preserve">Bulk Update - </w:t>
      </w:r>
      <w:r w:rsidRPr="003D1B4B">
        <w:t>CF$_BULK_UPDATE</w:t>
      </w:r>
      <w:r>
        <w:t xml:space="preserve"> </w:t>
      </w:r>
    </w:p>
    <w:p w14:paraId="02679BDD" w14:textId="77777777" w:rsidR="003D1B4B" w:rsidRDefault="003D1B4B" w:rsidP="003D1B4B">
      <w:pPr>
        <w:ind w:left="-218" w:firstLine="360"/>
      </w:pPr>
      <w:r>
        <w:t>This check box will be set to true automatically when a user attempts to create a new record. Value</w:t>
      </w:r>
    </w:p>
    <w:p w14:paraId="5BD32960" w14:textId="5B913C4E" w:rsidR="003D1B4B" w:rsidRDefault="003D1B4B" w:rsidP="003D1B4B">
      <w:pPr>
        <w:ind w:left="-218" w:firstLine="360"/>
      </w:pPr>
      <w:r>
        <w:t>Of this field is used by the underlying logic when copying parts across sites.</w:t>
      </w:r>
    </w:p>
    <w:p w14:paraId="6DC35B31" w14:textId="4506F173" w:rsidR="00D46384" w:rsidRDefault="00D46384" w:rsidP="003D1B4B">
      <w:pPr>
        <w:ind w:left="-218" w:firstLine="360"/>
      </w:pPr>
      <w:r>
        <w:rPr>
          <w:noProof/>
        </w:rPr>
        <w:lastRenderedPageBreak/>
        <w:drawing>
          <wp:inline distT="0" distB="0" distL="0" distR="0" wp14:anchorId="3669A251" wp14:editId="653C4636">
            <wp:extent cx="5731510" cy="2291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DA3A" w14:textId="77777777" w:rsidR="00D46384" w:rsidRDefault="00D46384" w:rsidP="003D1B4B">
      <w:pPr>
        <w:ind w:left="-218" w:firstLine="360"/>
      </w:pPr>
      <w:r>
        <w:t xml:space="preserve"> </w:t>
      </w:r>
    </w:p>
    <w:p w14:paraId="2D71D0E5" w14:textId="1DB1D0FD" w:rsidR="003D1B4B" w:rsidRDefault="00D46384" w:rsidP="003D1B4B">
      <w:pPr>
        <w:ind w:left="-218" w:firstLine="360"/>
        <w:rPr>
          <w:b/>
          <w:bCs/>
        </w:rPr>
      </w:pPr>
      <w:r w:rsidRPr="009C1DC8">
        <w:rPr>
          <w:b/>
          <w:bCs/>
        </w:rPr>
        <w:t xml:space="preserve">Custom </w:t>
      </w:r>
      <w:r>
        <w:rPr>
          <w:b/>
          <w:bCs/>
        </w:rPr>
        <w:t>Events:</w:t>
      </w:r>
    </w:p>
    <w:p w14:paraId="3828C6BD" w14:textId="77777777" w:rsidR="00333EE6" w:rsidRDefault="00333EE6" w:rsidP="003D1B4B">
      <w:pPr>
        <w:ind w:left="-218" w:firstLine="360"/>
      </w:pPr>
      <w:r w:rsidRPr="00333EE6">
        <w:t>DUPLICATE_MS_RECORD</w:t>
      </w:r>
      <w:r>
        <w:t xml:space="preserve">: </w:t>
      </w:r>
    </w:p>
    <w:p w14:paraId="49AB33E8" w14:textId="0F5D1016" w:rsidR="00D46384" w:rsidRDefault="00333EE6" w:rsidP="003D1B4B">
      <w:pPr>
        <w:ind w:left="-218" w:firstLine="360"/>
      </w:pPr>
      <w:r w:rsidRPr="00333EE6">
        <w:t xml:space="preserve">This Event duplicates "Ms Level 1 Part" record across sites excepts for </w:t>
      </w:r>
      <w:r>
        <w:t xml:space="preserve">  </w:t>
      </w:r>
      <w:r w:rsidRPr="00333EE6">
        <w:t>site 2013</w:t>
      </w:r>
    </w:p>
    <w:p w14:paraId="003EE427" w14:textId="4F2D1748" w:rsidR="00333EE6" w:rsidRDefault="00333EE6" w:rsidP="003D1B4B">
      <w:pPr>
        <w:ind w:left="-218" w:firstLine="360"/>
      </w:pPr>
      <w:r w:rsidRPr="00333EE6">
        <w:t>DUPLICATE_MS_SET</w:t>
      </w:r>
      <w:r>
        <w:t>”</w:t>
      </w:r>
    </w:p>
    <w:p w14:paraId="0FE302BF" w14:textId="41E818B8" w:rsidR="00333EE6" w:rsidRPr="00333EE6" w:rsidRDefault="00333EE6" w:rsidP="003D1B4B">
      <w:pPr>
        <w:ind w:left="-218" w:firstLine="360"/>
      </w:pPr>
      <w:r w:rsidRPr="00333EE6">
        <w:t>This Event duplicates "Ms Level 1 Part" record across sites excepts for site 2013</w:t>
      </w:r>
    </w:p>
    <w:p w14:paraId="12419E4E" w14:textId="77777777" w:rsidR="00D46384" w:rsidRDefault="00D46384" w:rsidP="003D1B4B">
      <w:pPr>
        <w:ind w:left="-218" w:firstLine="360"/>
      </w:pPr>
    </w:p>
    <w:p w14:paraId="032E67C7" w14:textId="77777777" w:rsidR="00A67C5B" w:rsidRDefault="00A67C5B" w:rsidP="00C32407">
      <w:pPr>
        <w:ind w:left="142"/>
      </w:pPr>
      <w:r>
        <w:t>***********************************************</w:t>
      </w:r>
    </w:p>
    <w:p w14:paraId="264FFD82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Report Components</w:t>
      </w:r>
    </w:p>
    <w:p w14:paraId="65BD3141" w14:textId="77777777" w:rsidR="00A67C5B" w:rsidRDefault="00A67C5B" w:rsidP="00A67C5B">
      <w:pPr>
        <w:pStyle w:val="ListParagraph"/>
        <w:ind w:left="142"/>
        <w:rPr>
          <w:lang w:eastAsia="en-US"/>
        </w:rPr>
      </w:pPr>
    </w:p>
    <w:p w14:paraId="261770F8" w14:textId="77777777" w:rsidR="00A67C5B" w:rsidRDefault="00A67C5B" w:rsidP="00A67C5B">
      <w:pPr>
        <w:pStyle w:val="ListParagraph"/>
        <w:ind w:left="142"/>
        <w:rPr>
          <w:ins w:id="0" w:author="Mike Kerrigan" w:date="2018-11-23T13:21:00Z"/>
          <w:lang w:eastAsia="en-US"/>
        </w:rPr>
      </w:pPr>
    </w:p>
    <w:p w14:paraId="6C559236" w14:textId="77777777" w:rsidR="00A67C5B" w:rsidRDefault="00A67C5B" w:rsidP="00C32407">
      <w:pPr>
        <w:ind w:left="142"/>
      </w:pPr>
      <w:r>
        <w:t>********************************************</w:t>
      </w:r>
    </w:p>
    <w:p w14:paraId="29D723B2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Known Dependencies</w:t>
      </w:r>
    </w:p>
    <w:p w14:paraId="3D8123BA" w14:textId="77777777" w:rsidR="00A67C5B" w:rsidRPr="00777BB1" w:rsidRDefault="00A67C5B" w:rsidP="00A67C5B">
      <w:pPr>
        <w:ind w:left="142"/>
        <w:rPr>
          <w:i/>
        </w:rPr>
      </w:pPr>
      <w:r w:rsidRPr="00777BB1">
        <w:rPr>
          <w:i/>
        </w:rPr>
        <w:t>**** Guidance Notes – Remove prior to submission ****</w:t>
      </w:r>
    </w:p>
    <w:p w14:paraId="1E447C07" w14:textId="77777777" w:rsidR="00A67C5B" w:rsidRPr="00A8053B" w:rsidRDefault="00A67C5B" w:rsidP="00A67C5B">
      <w:pPr>
        <w:rPr>
          <w:i/>
        </w:rPr>
      </w:pPr>
    </w:p>
    <w:p w14:paraId="4456C9C5" w14:textId="77777777" w:rsidR="00A67C5B" w:rsidRDefault="00A67C5B" w:rsidP="00A67C5B">
      <w:pPr>
        <w:ind w:left="142"/>
      </w:pPr>
      <w:r>
        <w:t>***********************************************</w:t>
      </w:r>
    </w:p>
    <w:p w14:paraId="5087715E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Deployment Instructions</w:t>
      </w:r>
    </w:p>
    <w:p w14:paraId="77150514" w14:textId="77777777" w:rsidR="00A67C5B" w:rsidRPr="00777BB1" w:rsidRDefault="00A67C5B" w:rsidP="00A67C5B">
      <w:pPr>
        <w:rPr>
          <w:i/>
        </w:rPr>
      </w:pPr>
      <w:r w:rsidRPr="00777BB1">
        <w:rPr>
          <w:i/>
        </w:rPr>
        <w:t>**** Guidance Notes – Remove prior to submission ****</w:t>
      </w:r>
    </w:p>
    <w:p w14:paraId="7C70B99D" w14:textId="77777777" w:rsidR="00A67C5B" w:rsidRPr="005F714C" w:rsidRDefault="00A67C5B" w:rsidP="00A67C5B">
      <w:pPr>
        <w:ind w:left="360"/>
        <w:rPr>
          <w:i/>
        </w:rPr>
      </w:pPr>
    </w:p>
    <w:p w14:paraId="0B8DA4DD" w14:textId="77777777" w:rsidR="00A67C5B" w:rsidRDefault="00A67C5B" w:rsidP="00A67C5B">
      <w:r>
        <w:t>***********************************************</w:t>
      </w:r>
    </w:p>
    <w:p w14:paraId="53FA6A41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Developer Test Proposal</w:t>
      </w:r>
    </w:p>
    <w:p w14:paraId="48CB33C0" w14:textId="77777777" w:rsidR="00A67C5B" w:rsidRPr="00777BB1" w:rsidRDefault="00A67C5B" w:rsidP="00A67C5B">
      <w:pPr>
        <w:rPr>
          <w:i/>
        </w:rPr>
      </w:pPr>
      <w:r w:rsidRPr="00777BB1">
        <w:rPr>
          <w:i/>
        </w:rPr>
        <w:t>**** Guidance Notes – Remove prior to submission ****</w:t>
      </w:r>
    </w:p>
    <w:p w14:paraId="368D3B6C" w14:textId="77777777" w:rsidR="00A67C5B" w:rsidRDefault="00A67C5B" w:rsidP="00A67C5B">
      <w:pPr>
        <w:pStyle w:val="ListParagraph"/>
        <w:numPr>
          <w:ilvl w:val="0"/>
          <w:numId w:val="2"/>
        </w:numPr>
        <w:rPr>
          <w:i/>
          <w:lang w:eastAsia="en-US"/>
        </w:rPr>
      </w:pPr>
      <w:r>
        <w:rPr>
          <w:i/>
          <w:lang w:eastAsia="en-US"/>
        </w:rPr>
        <w:lastRenderedPageBreak/>
        <w:t>Tests recommended by the developer to be included in UAT</w:t>
      </w:r>
    </w:p>
    <w:p w14:paraId="632D5C93" w14:textId="77777777" w:rsidR="00A67C5B" w:rsidRDefault="00A67C5B" w:rsidP="00A67C5B">
      <w:pPr>
        <w:rPr>
          <w:i/>
        </w:rPr>
      </w:pPr>
      <w:r>
        <w:rPr>
          <w:i/>
        </w:rPr>
        <w:t>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8070"/>
      </w:tblGrid>
      <w:tr w:rsidR="00A67C5B" w:rsidRPr="00592362" w14:paraId="6D21718E" w14:textId="77777777" w:rsidTr="00786CD4">
        <w:trPr>
          <w:tblHeader/>
        </w:trPr>
        <w:tc>
          <w:tcPr>
            <w:tcW w:w="959" w:type="dxa"/>
            <w:shd w:val="clear" w:color="auto" w:fill="FFFFFF" w:themeFill="background1"/>
          </w:tcPr>
          <w:p w14:paraId="5E455209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</w:t>
            </w:r>
            <w:r w:rsidRPr="00592362"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8283" w:type="dxa"/>
            <w:shd w:val="clear" w:color="auto" w:fill="FFFFFF" w:themeFill="background1"/>
          </w:tcPr>
          <w:p w14:paraId="24690CEC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Recommended Test</w:t>
            </w:r>
          </w:p>
        </w:tc>
      </w:tr>
      <w:tr w:rsidR="00A67C5B" w:rsidRPr="00592362" w14:paraId="5FF2B96A" w14:textId="77777777" w:rsidTr="00786CD4">
        <w:tc>
          <w:tcPr>
            <w:tcW w:w="959" w:type="dxa"/>
          </w:tcPr>
          <w:p w14:paraId="370E3ACA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 w:rsidRPr="00592362">
              <w:rPr>
                <w:sz w:val="16"/>
                <w:szCs w:val="16"/>
              </w:rPr>
              <w:t>1</w:t>
            </w:r>
          </w:p>
        </w:tc>
        <w:tc>
          <w:tcPr>
            <w:tcW w:w="8283" w:type="dxa"/>
          </w:tcPr>
          <w:p w14:paraId="37F227EE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the boundaries of all parameters</w:t>
            </w:r>
          </w:p>
        </w:tc>
      </w:tr>
      <w:tr w:rsidR="00A67C5B" w:rsidRPr="00592362" w14:paraId="24941B7B" w14:textId="77777777" w:rsidTr="00786CD4">
        <w:tc>
          <w:tcPr>
            <w:tcW w:w="959" w:type="dxa"/>
          </w:tcPr>
          <w:p w14:paraId="7DBFFD2F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283" w:type="dxa"/>
          </w:tcPr>
          <w:p w14:paraId="4960E092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0FE70B9F" w14:textId="77777777" w:rsidTr="00786CD4">
        <w:tc>
          <w:tcPr>
            <w:tcW w:w="959" w:type="dxa"/>
          </w:tcPr>
          <w:p w14:paraId="60EEFA60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283" w:type="dxa"/>
          </w:tcPr>
          <w:p w14:paraId="4B0813A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2FAB7975" w14:textId="77777777" w:rsidTr="00786CD4">
        <w:tc>
          <w:tcPr>
            <w:tcW w:w="959" w:type="dxa"/>
          </w:tcPr>
          <w:p w14:paraId="2DB58258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283" w:type="dxa"/>
          </w:tcPr>
          <w:p w14:paraId="27562A8F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02AE7059" w14:textId="77777777" w:rsidTr="00786CD4">
        <w:tc>
          <w:tcPr>
            <w:tcW w:w="959" w:type="dxa"/>
          </w:tcPr>
          <w:p w14:paraId="605F383F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283" w:type="dxa"/>
          </w:tcPr>
          <w:p w14:paraId="3FFDB250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1CE1260" w14:textId="77777777" w:rsidTr="00786CD4">
        <w:tc>
          <w:tcPr>
            <w:tcW w:w="959" w:type="dxa"/>
          </w:tcPr>
          <w:p w14:paraId="7918AC2B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283" w:type="dxa"/>
          </w:tcPr>
          <w:p w14:paraId="4291E36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A88AADC" w14:textId="77777777" w:rsidTr="00786CD4">
        <w:tc>
          <w:tcPr>
            <w:tcW w:w="959" w:type="dxa"/>
          </w:tcPr>
          <w:p w14:paraId="09A3E7E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283" w:type="dxa"/>
          </w:tcPr>
          <w:p w14:paraId="70049302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</w:tbl>
    <w:p w14:paraId="680FB2EE" w14:textId="77777777" w:rsidR="00A67C5B" w:rsidRDefault="00A67C5B" w:rsidP="00A67C5B">
      <w:pPr>
        <w:spacing w:before="240"/>
      </w:pPr>
      <w:r>
        <w:t>***********************************************</w:t>
      </w:r>
    </w:p>
    <w:p w14:paraId="3D503BCA" w14:textId="77777777" w:rsidR="00A67C5B" w:rsidRPr="009909ED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User Acceptance Tests</w:t>
      </w:r>
    </w:p>
    <w:p w14:paraId="4A127A5E" w14:textId="77777777" w:rsidR="00A67C5B" w:rsidRDefault="00A67C5B" w:rsidP="00A67C5B">
      <w:r w:rsidRPr="32C8C76C">
        <w:t>***********************************************</w:t>
      </w:r>
    </w:p>
    <w:p w14:paraId="41ED34A7" w14:textId="77777777" w:rsidR="00A67C5B" w:rsidRDefault="00A67C5B" w:rsidP="00A67C5B"/>
    <w:p w14:paraId="05A4F414" w14:textId="77777777" w:rsidR="002966E8" w:rsidRDefault="00333EE6"/>
    <w:sectPr w:rsidR="0029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7AB"/>
    <w:multiLevelType w:val="hybridMultilevel"/>
    <w:tmpl w:val="0A827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162D"/>
    <w:multiLevelType w:val="hybridMultilevel"/>
    <w:tmpl w:val="FDFEA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11AF"/>
    <w:multiLevelType w:val="hybridMultilevel"/>
    <w:tmpl w:val="8756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D1B00"/>
    <w:multiLevelType w:val="hybridMultilevel"/>
    <w:tmpl w:val="C3DC780A"/>
    <w:lvl w:ilvl="0" w:tplc="429A5D52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 w:tplc="71FE9412">
      <w:start w:val="1"/>
      <w:numFmt w:val="decimal"/>
      <w:pStyle w:val="Heading2"/>
      <w:lvlText w:val="%1.%2"/>
      <w:lvlJc w:val="left"/>
      <w:pPr>
        <w:ind w:left="718" w:hanging="576"/>
      </w:pPr>
    </w:lvl>
    <w:lvl w:ilvl="2" w:tplc="FECEBE74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FACA9E40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9F2AA22C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094ACF4E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97FC38AC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8990E5F2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19A4FB7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2257A39"/>
    <w:multiLevelType w:val="hybridMultilevel"/>
    <w:tmpl w:val="2D9C3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5B"/>
    <w:rsid w:val="00030BE5"/>
    <w:rsid w:val="001B0442"/>
    <w:rsid w:val="002024A4"/>
    <w:rsid w:val="00262F27"/>
    <w:rsid w:val="00282169"/>
    <w:rsid w:val="002A372A"/>
    <w:rsid w:val="00313E66"/>
    <w:rsid w:val="003330EA"/>
    <w:rsid w:val="00333EE6"/>
    <w:rsid w:val="00377680"/>
    <w:rsid w:val="003D1B4B"/>
    <w:rsid w:val="00417CD4"/>
    <w:rsid w:val="00461703"/>
    <w:rsid w:val="00497979"/>
    <w:rsid w:val="004A042E"/>
    <w:rsid w:val="005C2026"/>
    <w:rsid w:val="00644D23"/>
    <w:rsid w:val="00671C84"/>
    <w:rsid w:val="00693ED1"/>
    <w:rsid w:val="006F5892"/>
    <w:rsid w:val="007341B3"/>
    <w:rsid w:val="00754492"/>
    <w:rsid w:val="007861E5"/>
    <w:rsid w:val="007A2D51"/>
    <w:rsid w:val="007F7E5D"/>
    <w:rsid w:val="008B418E"/>
    <w:rsid w:val="008E7EB9"/>
    <w:rsid w:val="009164A1"/>
    <w:rsid w:val="00965B28"/>
    <w:rsid w:val="00972D08"/>
    <w:rsid w:val="0097370D"/>
    <w:rsid w:val="0099761D"/>
    <w:rsid w:val="009C1DC8"/>
    <w:rsid w:val="00A40335"/>
    <w:rsid w:val="00A44A80"/>
    <w:rsid w:val="00A45310"/>
    <w:rsid w:val="00A67C5B"/>
    <w:rsid w:val="00A93595"/>
    <w:rsid w:val="00AC1A4C"/>
    <w:rsid w:val="00B02461"/>
    <w:rsid w:val="00B36785"/>
    <w:rsid w:val="00BC12A3"/>
    <w:rsid w:val="00BF12E3"/>
    <w:rsid w:val="00C32407"/>
    <w:rsid w:val="00CB10F7"/>
    <w:rsid w:val="00D1764A"/>
    <w:rsid w:val="00D43B94"/>
    <w:rsid w:val="00D46384"/>
    <w:rsid w:val="00DC46E1"/>
    <w:rsid w:val="00DC631E"/>
    <w:rsid w:val="00E41021"/>
    <w:rsid w:val="00E6742D"/>
    <w:rsid w:val="1889D217"/>
    <w:rsid w:val="2936C878"/>
    <w:rsid w:val="39BA7101"/>
    <w:rsid w:val="5A58D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9A4A"/>
  <w15:chartTrackingRefBased/>
  <w15:docId w15:val="{A5D5E49F-83C2-4073-9868-DF8DEF9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5B"/>
  </w:style>
  <w:style w:type="paragraph" w:styleId="Heading1">
    <w:name w:val="heading 1"/>
    <w:basedOn w:val="Normal"/>
    <w:next w:val="Normal"/>
    <w:link w:val="Heading1Char"/>
    <w:uiPriority w:val="9"/>
    <w:qFormat/>
    <w:rsid w:val="00A67C5B"/>
    <w:pPr>
      <w:numPr>
        <w:numId w:val="1"/>
      </w:numPr>
      <w:spacing w:after="200" w:line="276" w:lineRule="auto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67C5B"/>
    <w:pPr>
      <w:numPr>
        <w:ilvl w:val="1"/>
        <w:numId w:val="1"/>
      </w:numPr>
      <w:spacing w:before="120" w:after="200" w:line="276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7C5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="Arial" w:eastAsiaTheme="majorEastAsia" w:hAnsi="Arial" w:cstheme="majorBidi"/>
      <w:bCs/>
      <w:color w:val="00B0F0"/>
      <w:sz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C5B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C5B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C5B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C5B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C5B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C5B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5B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A67C5B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7C5B"/>
    <w:rPr>
      <w:rFonts w:ascii="Arial" w:eastAsiaTheme="majorEastAsia" w:hAnsi="Arial" w:cstheme="majorBidi"/>
      <w:bCs/>
      <w:color w:val="00B0F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7C5B"/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C5B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C5B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C5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A6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LBody1">
    <w:name w:val="WLBody1"/>
    <w:link w:val="WLBody1Char"/>
    <w:qFormat/>
    <w:rsid w:val="00A67C5B"/>
    <w:pPr>
      <w:spacing w:after="200" w:line="276" w:lineRule="auto"/>
    </w:pPr>
    <w:rPr>
      <w:rFonts w:ascii="Arial" w:hAnsi="Arial" w:cs="Arial"/>
      <w:color w:val="595959" w:themeColor="text1" w:themeTint="A6"/>
    </w:rPr>
  </w:style>
  <w:style w:type="character" w:customStyle="1" w:styleId="WLBody1Char">
    <w:name w:val="WLBody1 Char"/>
    <w:basedOn w:val="DefaultParagraphFont"/>
    <w:link w:val="WLBody1"/>
    <w:rsid w:val="00A67C5B"/>
    <w:rPr>
      <w:rFonts w:ascii="Arial" w:hAnsi="Arial" w:cs="Arial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67C5B"/>
    <w:pPr>
      <w:spacing w:after="200" w:line="276" w:lineRule="auto"/>
      <w:ind w:left="720"/>
      <w:contextualSpacing/>
    </w:pPr>
    <w:rPr>
      <w:rFonts w:eastAsiaTheme="minorEastAsia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6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A67C5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0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5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429F8770DB0438F03F3DB59152848" ma:contentTypeVersion="12" ma:contentTypeDescription="Create a new document." ma:contentTypeScope="" ma:versionID="cb875121df69dc3ebb89a5ec46860bfe">
  <xsd:schema xmlns:xsd="http://www.w3.org/2001/XMLSchema" xmlns:xs="http://www.w3.org/2001/XMLSchema" xmlns:p="http://schemas.microsoft.com/office/2006/metadata/properties" xmlns:ns2="8598fa82-bf05-4c6d-b0f7-f04a5e42c2b2" xmlns:ns3="75e09ebe-0b40-408f-9bf4-74c2626c6c59" targetNamespace="http://schemas.microsoft.com/office/2006/metadata/properties" ma:root="true" ma:fieldsID="eb330dead8c8b53d029ba89721adad1e" ns2:_="" ns3:_="">
    <xsd:import namespace="8598fa82-bf05-4c6d-b0f7-f04a5e42c2b2"/>
    <xsd:import namespace="75e09ebe-0b40-408f-9bf4-74c2626c6c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8fa82-bf05-4c6d-b0f7-f04a5e42c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09ebe-0b40-408f-9bf4-74c2626c6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4E85E8-8A28-4F14-BB02-A80ED0F058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86C202-5006-4CA8-8B2D-CB7062595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8fa82-bf05-4c6d-b0f7-f04a5e42c2b2"/>
    <ds:schemaRef ds:uri="75e09ebe-0b40-408f-9bf4-74c2626c6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7CB938-DBF5-438E-8295-CB96BBC92D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FAB2CC-C226-47D1-A419-7F74404FE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Sukevic</dc:creator>
  <cp:keywords/>
  <dc:description/>
  <cp:lastModifiedBy>Prageeth Gangabada</cp:lastModifiedBy>
  <cp:revision>11</cp:revision>
  <dcterms:created xsi:type="dcterms:W3CDTF">2021-01-11T13:40:00Z</dcterms:created>
  <dcterms:modified xsi:type="dcterms:W3CDTF">2021-05-14T07:17:00Z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0x010100821429F8770DB0438F03F3DB59152848</vt:lpwstr>
  </property>
  <property fmtid="{D5CDD505-2E9C-101B-9397-08002B2CF9AE}" pid="3" name="WithDev?">
    <vt:bool>true</vt:bool>
  </property>
</Properties>
</file>