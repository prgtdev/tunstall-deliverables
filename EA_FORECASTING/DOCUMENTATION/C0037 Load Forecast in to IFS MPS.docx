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27A2" w14:textId="77777777" w:rsidR="00A67C5B" w:rsidRPr="00624E7A" w:rsidRDefault="00A67C5B" w:rsidP="00A67C5B">
      <w:pPr>
        <w:pStyle w:val="WLBody1"/>
        <w:rPr>
          <w:rFonts w:eastAsia="Times New Roman"/>
          <w:b/>
          <w:sz w:val="32"/>
          <w:szCs w:val="24"/>
        </w:rPr>
      </w:pPr>
      <w:r w:rsidRPr="00624E7A">
        <w:rPr>
          <w:rFonts w:eastAsia="Times New Roman"/>
          <w:b/>
          <w:sz w:val="32"/>
          <w:szCs w:val="24"/>
        </w:rPr>
        <w:t>Info</w:t>
      </w:r>
      <w:r>
        <w:rPr>
          <w:rFonts w:eastAsia="Times New Roman"/>
          <w:b/>
          <w:sz w:val="32"/>
          <w:szCs w:val="24"/>
        </w:rPr>
        <w:t>rmation</w:t>
      </w:r>
      <w:r w:rsidRPr="00624E7A">
        <w:rPr>
          <w:rFonts w:eastAsia="Times New Roman"/>
          <w:b/>
          <w:sz w:val="32"/>
          <w:szCs w:val="24"/>
        </w:rPr>
        <w:t xml:space="preserve"> </w:t>
      </w:r>
    </w:p>
    <w:tbl>
      <w:tblPr>
        <w:tblStyle w:val="TableGrid"/>
        <w:tblW w:w="9239" w:type="dxa"/>
        <w:tblLook w:val="04A0" w:firstRow="1" w:lastRow="0" w:firstColumn="1" w:lastColumn="0" w:noHBand="0" w:noVBand="1"/>
      </w:tblPr>
      <w:tblGrid>
        <w:gridCol w:w="973"/>
        <w:gridCol w:w="5259"/>
        <w:gridCol w:w="3007"/>
      </w:tblGrid>
      <w:tr w:rsidR="00A67C5B" w:rsidRPr="00592362" w14:paraId="14D98D6A" w14:textId="77777777" w:rsidTr="00567E3E">
        <w:trPr>
          <w:trHeight w:val="417"/>
        </w:trPr>
        <w:tc>
          <w:tcPr>
            <w:tcW w:w="973" w:type="dxa"/>
            <w:shd w:val="clear" w:color="auto" w:fill="FFFFFF" w:themeFill="background1"/>
          </w:tcPr>
          <w:p w14:paraId="0E543FA1" w14:textId="39F570FF" w:rsidR="00A67C5B" w:rsidRPr="00592362" w:rsidRDefault="00030BE5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CRIM </w:t>
            </w:r>
            <w:r w:rsidR="00A67C5B" w:rsidRPr="00592362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5259" w:type="dxa"/>
            <w:shd w:val="clear" w:color="auto" w:fill="FFFFFF" w:themeFill="background1"/>
          </w:tcPr>
          <w:p w14:paraId="5119CBCB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3007" w:type="dxa"/>
            <w:shd w:val="clear" w:color="auto" w:fill="FFFFFF" w:themeFill="background1"/>
          </w:tcPr>
          <w:p w14:paraId="65AC0F73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Workstream</w:t>
            </w:r>
          </w:p>
        </w:tc>
      </w:tr>
      <w:tr w:rsidR="00A67C5B" w:rsidRPr="00592362" w14:paraId="06DD212E" w14:textId="77777777" w:rsidTr="00567E3E">
        <w:trPr>
          <w:trHeight w:val="398"/>
        </w:trPr>
        <w:tc>
          <w:tcPr>
            <w:tcW w:w="973" w:type="dxa"/>
          </w:tcPr>
          <w:p w14:paraId="7912DECA" w14:textId="2C0699F7" w:rsidR="00A67C5B" w:rsidRPr="00592362" w:rsidRDefault="00030BE5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</w:t>
            </w:r>
            <w:r w:rsidR="00A82BEF">
              <w:rPr>
                <w:sz w:val="16"/>
                <w:szCs w:val="16"/>
              </w:rPr>
              <w:t>037</w:t>
            </w:r>
          </w:p>
        </w:tc>
        <w:tc>
          <w:tcPr>
            <w:tcW w:w="5259" w:type="dxa"/>
          </w:tcPr>
          <w:p w14:paraId="63F9EFEE" w14:textId="640624E9" w:rsidR="00A67C5B" w:rsidRPr="006C4AE8" w:rsidRDefault="00A82BEF" w:rsidP="00786CD4">
            <w:pPr>
              <w:pStyle w:val="Title"/>
              <w:rPr>
                <w:rFonts w:ascii="Arial" w:eastAsiaTheme="minorEastAsia" w:hAnsi="Arial" w:cs="Arial"/>
                <w:color w:val="595959" w:themeColor="text1" w:themeTint="A6"/>
                <w:spacing w:val="0"/>
                <w:kern w:val="0"/>
                <w:sz w:val="16"/>
                <w:szCs w:val="16"/>
                <w:lang w:eastAsia="en-US"/>
              </w:rPr>
            </w:pPr>
            <w:r w:rsidRPr="00A82BEF">
              <w:rPr>
                <w:rFonts w:ascii="Arial" w:eastAsiaTheme="minorEastAsia" w:hAnsi="Arial" w:cs="Arial"/>
                <w:color w:val="595959" w:themeColor="text1" w:themeTint="A6"/>
                <w:spacing w:val="0"/>
                <w:kern w:val="0"/>
                <w:sz w:val="16"/>
                <w:szCs w:val="16"/>
                <w:lang w:eastAsia="en-US"/>
              </w:rPr>
              <w:t>Load Forecast into IFS MPS</w:t>
            </w:r>
          </w:p>
        </w:tc>
        <w:tc>
          <w:tcPr>
            <w:tcW w:w="3007" w:type="dxa"/>
          </w:tcPr>
          <w:p w14:paraId="067663BE" w14:textId="687BF3D0" w:rsidR="00A67C5B" w:rsidRPr="00592362" w:rsidRDefault="00567E3E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Forecasting (Supply Chain)</w:t>
            </w:r>
          </w:p>
        </w:tc>
      </w:tr>
    </w:tbl>
    <w:p w14:paraId="6C4E9B2E" w14:textId="77777777" w:rsidR="00A67C5B" w:rsidRPr="00592362" w:rsidRDefault="00A67C5B" w:rsidP="00C32407">
      <w:pPr>
        <w:pStyle w:val="WLBody1"/>
        <w:jc w:val="right"/>
        <w:rPr>
          <w:b/>
          <w:sz w:val="28"/>
        </w:rPr>
      </w:pPr>
    </w:p>
    <w:p w14:paraId="1EA419C4" w14:textId="77777777" w:rsidR="00A67C5B" w:rsidRPr="00592362" w:rsidRDefault="00A67C5B" w:rsidP="00A67C5B">
      <w:pPr>
        <w:pStyle w:val="WLBody1"/>
        <w:rPr>
          <w:rFonts w:eastAsia="Times New Roman"/>
          <w:b/>
          <w:sz w:val="32"/>
          <w:szCs w:val="24"/>
        </w:rPr>
      </w:pPr>
      <w:r w:rsidRPr="00592362">
        <w:rPr>
          <w:rFonts w:eastAsia="Times New Roman"/>
          <w:b/>
          <w:sz w:val="32"/>
          <w:szCs w:val="24"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910"/>
        <w:gridCol w:w="2268"/>
        <w:gridCol w:w="3634"/>
      </w:tblGrid>
      <w:tr w:rsidR="00A67C5B" w:rsidRPr="00592362" w14:paraId="5E645507" w14:textId="77777777" w:rsidTr="00786CD4">
        <w:tc>
          <w:tcPr>
            <w:tcW w:w="1204" w:type="dxa"/>
            <w:shd w:val="clear" w:color="auto" w:fill="FFFFFF" w:themeFill="background1"/>
          </w:tcPr>
          <w:p w14:paraId="187D36F8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Revision</w:t>
            </w:r>
          </w:p>
        </w:tc>
        <w:tc>
          <w:tcPr>
            <w:tcW w:w="1910" w:type="dxa"/>
            <w:shd w:val="clear" w:color="auto" w:fill="FFFFFF" w:themeFill="background1"/>
          </w:tcPr>
          <w:p w14:paraId="16B27581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2268" w:type="dxa"/>
            <w:shd w:val="clear" w:color="auto" w:fill="FFFFFF" w:themeFill="background1"/>
          </w:tcPr>
          <w:p w14:paraId="57528C2F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By</w:t>
            </w:r>
          </w:p>
        </w:tc>
        <w:tc>
          <w:tcPr>
            <w:tcW w:w="3634" w:type="dxa"/>
            <w:shd w:val="clear" w:color="auto" w:fill="FFFFFF" w:themeFill="background1"/>
          </w:tcPr>
          <w:p w14:paraId="14D8DB5E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Remarks</w:t>
            </w:r>
          </w:p>
        </w:tc>
      </w:tr>
      <w:tr w:rsidR="00A67C5B" w:rsidRPr="00592362" w14:paraId="3AEAF59F" w14:textId="77777777" w:rsidTr="00786CD4">
        <w:tc>
          <w:tcPr>
            <w:tcW w:w="1204" w:type="dxa"/>
          </w:tcPr>
          <w:p w14:paraId="4A1ECA01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910" w:type="dxa"/>
          </w:tcPr>
          <w:p w14:paraId="1A3867C0" w14:textId="1A1CE5AE" w:rsidR="00A67C5B" w:rsidRPr="00592362" w:rsidRDefault="00567E3E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C32407">
              <w:rPr>
                <w:sz w:val="16"/>
                <w:szCs w:val="16"/>
              </w:rPr>
              <w:t>/01/2021</w:t>
            </w:r>
          </w:p>
        </w:tc>
        <w:tc>
          <w:tcPr>
            <w:tcW w:w="2268" w:type="dxa"/>
          </w:tcPr>
          <w:p w14:paraId="00F0ECFF" w14:textId="46B111D0" w:rsidR="00A67C5B" w:rsidRPr="00592362" w:rsidRDefault="00C32407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Jennifer Anderson</w:t>
            </w:r>
          </w:p>
        </w:tc>
        <w:tc>
          <w:tcPr>
            <w:tcW w:w="3634" w:type="dxa"/>
          </w:tcPr>
          <w:p w14:paraId="35C0A79D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spec</w:t>
            </w:r>
          </w:p>
        </w:tc>
      </w:tr>
      <w:tr w:rsidR="00A67C5B" w:rsidRPr="00592362" w14:paraId="6F6B8BB2" w14:textId="77777777" w:rsidTr="00786CD4">
        <w:tc>
          <w:tcPr>
            <w:tcW w:w="1204" w:type="dxa"/>
          </w:tcPr>
          <w:p w14:paraId="62DDB3EB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910" w:type="dxa"/>
          </w:tcPr>
          <w:p w14:paraId="6E4C326F" w14:textId="72FFB87E" w:rsidR="00A67C5B" w:rsidRPr="00592362" w:rsidRDefault="006E70DA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8/2/2021</w:t>
            </w:r>
          </w:p>
        </w:tc>
        <w:tc>
          <w:tcPr>
            <w:tcW w:w="2268" w:type="dxa"/>
          </w:tcPr>
          <w:p w14:paraId="7C37B406" w14:textId="17B97D2F" w:rsidR="00A67C5B" w:rsidRPr="00592362" w:rsidRDefault="006E70DA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Jen Anderson</w:t>
            </w:r>
          </w:p>
        </w:tc>
        <w:tc>
          <w:tcPr>
            <w:tcW w:w="3634" w:type="dxa"/>
          </w:tcPr>
          <w:p w14:paraId="00023302" w14:textId="24279B5C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Updates</w:t>
            </w:r>
            <w:r w:rsidR="006E70DA">
              <w:rPr>
                <w:sz w:val="16"/>
                <w:szCs w:val="16"/>
              </w:rPr>
              <w:t xml:space="preserve"> after discussion with Kevin Douglas</w:t>
            </w:r>
          </w:p>
        </w:tc>
      </w:tr>
      <w:tr w:rsidR="00A67C5B" w:rsidRPr="00592362" w14:paraId="71FA03FC" w14:textId="77777777" w:rsidTr="00786CD4">
        <w:tc>
          <w:tcPr>
            <w:tcW w:w="1204" w:type="dxa"/>
          </w:tcPr>
          <w:p w14:paraId="0BDB1FCF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910" w:type="dxa"/>
          </w:tcPr>
          <w:p w14:paraId="705FF813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CBCF3BB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67DF061A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0F1BE70" w14:textId="77777777" w:rsidTr="00786CD4">
        <w:tc>
          <w:tcPr>
            <w:tcW w:w="1204" w:type="dxa"/>
          </w:tcPr>
          <w:p w14:paraId="1F77D402" w14:textId="77777777" w:rsidR="00A67C5B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1910" w:type="dxa"/>
          </w:tcPr>
          <w:p w14:paraId="530D1523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7F0B356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281CB8FE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</w:tbl>
    <w:p w14:paraId="0523CA8C" w14:textId="77777777" w:rsidR="00A67C5B" w:rsidRDefault="00A67C5B" w:rsidP="00A67C5B">
      <w:pPr>
        <w:jc w:val="both"/>
      </w:pPr>
    </w:p>
    <w:p w14:paraId="491E1A13" w14:textId="514E6524" w:rsidR="00A67C5B" w:rsidRDefault="00030BE5" w:rsidP="00A67C5B">
      <w:pPr>
        <w:pStyle w:val="Heading1"/>
      </w:pPr>
      <w:r>
        <w:t>CRIM</w:t>
      </w:r>
      <w:r w:rsidR="00A67C5B">
        <w:t xml:space="preserve"> Narrative</w:t>
      </w:r>
    </w:p>
    <w:p w14:paraId="409B811D" w14:textId="0DD05340" w:rsidR="007A2D51" w:rsidRDefault="00C32407" w:rsidP="00A82BEF">
      <w:r>
        <w:t xml:space="preserve">Tunstall requires </w:t>
      </w:r>
      <w:r w:rsidR="00C153A9">
        <w:t xml:space="preserve">a procedure to load </w:t>
      </w:r>
      <w:r w:rsidR="00A82BEF">
        <w:t>XLS forecast files that are created each month by the regions, to feed into the Forecast 0 column within the MPS screen in IFS.</w:t>
      </w:r>
    </w:p>
    <w:p w14:paraId="40A705B4" w14:textId="6D4FCF06" w:rsidR="00A82BEF" w:rsidRDefault="00A82BEF" w:rsidP="00A82BEF">
      <w:r>
        <w:t xml:space="preserve">The Purchasing Manager will need a way of taking the existing forecast files and loading the forecasts into IFS.  </w:t>
      </w:r>
      <w:r w:rsidR="007F4BE9">
        <w:t xml:space="preserve">The </w:t>
      </w:r>
      <w:r w:rsidR="00432B91">
        <w:t xml:space="preserve">flat </w:t>
      </w:r>
      <w:r w:rsidR="00885C3C">
        <w:t xml:space="preserve">file </w:t>
      </w:r>
      <w:r w:rsidR="007F4BE9">
        <w:t xml:space="preserve">will be </w:t>
      </w:r>
      <w:r w:rsidR="00885C3C">
        <w:t>created</w:t>
      </w:r>
      <w:r w:rsidR="00D84A0B">
        <w:t xml:space="preserve"> outside of </w:t>
      </w:r>
      <w:r w:rsidR="00FE5492">
        <w:t>IFS and</w:t>
      </w:r>
      <w:r w:rsidR="00885C3C">
        <w:t xml:space="preserve"> </w:t>
      </w:r>
      <w:r w:rsidR="00D84A0B">
        <w:t xml:space="preserve">will be picked up by </w:t>
      </w:r>
      <w:r w:rsidR="007716FD">
        <w:t xml:space="preserve">a </w:t>
      </w:r>
      <w:r w:rsidR="00885C3C">
        <w:t xml:space="preserve">custom event </w:t>
      </w:r>
      <w:r w:rsidR="00D84A0B">
        <w:t>and loaded in</w:t>
      </w:r>
      <w:r w:rsidR="00AC5DE7">
        <w:t xml:space="preserve"> as rows for </w:t>
      </w:r>
      <w:r w:rsidR="00D84A0B">
        <w:t xml:space="preserve">the </w:t>
      </w:r>
      <w:r w:rsidR="00885C3C">
        <w:t>different sites (2012 for UK Commercial and 2011 for all other regions)</w:t>
      </w:r>
      <w:r w:rsidR="00A73F4B">
        <w:t>.</w:t>
      </w:r>
    </w:p>
    <w:p w14:paraId="29C61CFB" w14:textId="0B134E20" w:rsidR="00C21A25" w:rsidRDefault="00C21A25" w:rsidP="00A82BEF">
      <w:r>
        <w:t xml:space="preserve">The target table should be date/time stamped to see </w:t>
      </w:r>
      <w:r w:rsidR="00D84FF3">
        <w:t xml:space="preserve">who loaded the file, what was loaded and when.  This </w:t>
      </w:r>
      <w:r w:rsidR="007F41BA">
        <w:t>would enable looking back to see historical data loads and should not be editable.</w:t>
      </w:r>
    </w:p>
    <w:p w14:paraId="74FE707B" w14:textId="5C271AB0" w:rsidR="001B2821" w:rsidRDefault="00885C3C">
      <w:pPr>
        <w:rPr>
          <w:iCs/>
        </w:rPr>
      </w:pPr>
      <w:r>
        <w:rPr>
          <w:iCs/>
        </w:rPr>
        <w:t>A task will then be run to load the data into the Forecast 0 column on a part by part basis.</w:t>
      </w:r>
    </w:p>
    <w:p w14:paraId="0250564A" w14:textId="566BFB71" w:rsidR="00885C3C" w:rsidRDefault="00E04310">
      <w:pPr>
        <w:rPr>
          <w:iCs/>
        </w:rPr>
      </w:pPr>
      <w:r w:rsidRPr="00E04310">
        <w:rPr>
          <w:iCs/>
          <w:noProof/>
        </w:rPr>
        <w:drawing>
          <wp:inline distT="0" distB="0" distL="0" distR="0" wp14:anchorId="079A00F6" wp14:editId="108B3C65">
            <wp:extent cx="5731510" cy="2765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5A6" w14:textId="1EED3FBD" w:rsidR="00910734" w:rsidRDefault="00910734">
      <w:pPr>
        <w:rPr>
          <w:iCs/>
        </w:rPr>
      </w:pPr>
    </w:p>
    <w:p w14:paraId="56FCBD00" w14:textId="77777777" w:rsidR="00885C3C" w:rsidRDefault="00885C3C">
      <w:pPr>
        <w:rPr>
          <w:iCs/>
        </w:rPr>
      </w:pPr>
      <w:r>
        <w:rPr>
          <w:iCs/>
        </w:rPr>
        <w:t>This CRIM will cover the key steps:</w:t>
      </w:r>
    </w:p>
    <w:p w14:paraId="480A9172" w14:textId="24140E21" w:rsidR="00885C3C" w:rsidRDefault="00885C3C" w:rsidP="00885C3C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lastRenderedPageBreak/>
        <w:t xml:space="preserve">Extract the </w:t>
      </w:r>
      <w:r w:rsidRPr="00885C3C">
        <w:rPr>
          <w:iCs/>
        </w:rPr>
        <w:t>data out of the consolidated file</w:t>
      </w:r>
      <w:r w:rsidR="003175F5">
        <w:rPr>
          <w:iCs/>
        </w:rPr>
        <w:t xml:space="preserve"> spreadsheet</w:t>
      </w:r>
      <w:r w:rsidR="008D0497">
        <w:rPr>
          <w:iCs/>
        </w:rPr>
        <w:t xml:space="preserve"> (CSV) </w:t>
      </w:r>
      <w:r w:rsidR="00E04310">
        <w:rPr>
          <w:iCs/>
        </w:rPr>
        <w:t>saved to a shared file location</w:t>
      </w:r>
      <w:r w:rsidR="006E70DA">
        <w:rPr>
          <w:iCs/>
        </w:rPr>
        <w:t xml:space="preserve"> – there will be one file for 2012 (UK Commercial) and one file for all other regions (loaded in to 2011)</w:t>
      </w:r>
    </w:p>
    <w:p w14:paraId="35AB50DA" w14:textId="7EA5B085" w:rsidR="00384B62" w:rsidRDefault="00384B62" w:rsidP="00885C3C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Set up a migration job to load the</w:t>
      </w:r>
      <w:r w:rsidR="00FF00CA">
        <w:rPr>
          <w:iCs/>
        </w:rPr>
        <w:t xml:space="preserve"> data into the </w:t>
      </w:r>
      <w:r w:rsidR="003704F5">
        <w:rPr>
          <w:iCs/>
        </w:rPr>
        <w:t>“</w:t>
      </w:r>
      <w:r w:rsidR="00FF00CA">
        <w:rPr>
          <w:iCs/>
        </w:rPr>
        <w:t>Forecast 0</w:t>
      </w:r>
      <w:r w:rsidR="003704F5">
        <w:rPr>
          <w:iCs/>
        </w:rPr>
        <w:t>”</w:t>
      </w:r>
      <w:r w:rsidR="00FF00CA">
        <w:rPr>
          <w:iCs/>
        </w:rPr>
        <w:t xml:space="preserve"> column for the dates specified in the file (i.e. last </w:t>
      </w:r>
      <w:r w:rsidR="00921042">
        <w:rPr>
          <w:iCs/>
        </w:rPr>
        <w:t xml:space="preserve">Friday </w:t>
      </w:r>
      <w:r w:rsidR="00FF00CA">
        <w:rPr>
          <w:iCs/>
        </w:rPr>
        <w:t xml:space="preserve">of the month), by site.  This will be run as a monthly scheduled migration job, on </w:t>
      </w:r>
      <w:r w:rsidR="008A132E">
        <w:rPr>
          <w:iCs/>
        </w:rPr>
        <w:t xml:space="preserve">a </w:t>
      </w:r>
      <w:r w:rsidR="00FF00CA">
        <w:rPr>
          <w:iCs/>
        </w:rPr>
        <w:t>day</w:t>
      </w:r>
      <w:r w:rsidR="00BF03EC">
        <w:rPr>
          <w:iCs/>
        </w:rPr>
        <w:t>/time</w:t>
      </w:r>
      <w:r w:rsidR="00FF00CA">
        <w:rPr>
          <w:iCs/>
        </w:rPr>
        <w:t xml:space="preserve"> </w:t>
      </w:r>
      <w:r w:rsidR="008A132E">
        <w:rPr>
          <w:iCs/>
        </w:rPr>
        <w:t>specified by the user</w:t>
      </w:r>
      <w:r w:rsidR="00FF00CA">
        <w:rPr>
          <w:iCs/>
        </w:rPr>
        <w:t>.</w:t>
      </w:r>
    </w:p>
    <w:p w14:paraId="5C99A4C5" w14:textId="77777777" w:rsidR="00FF00CA" w:rsidRDefault="00FF00CA" w:rsidP="00FF00CA">
      <w:pPr>
        <w:pStyle w:val="ListParagraph"/>
        <w:rPr>
          <w:iCs/>
        </w:rPr>
      </w:pPr>
    </w:p>
    <w:p w14:paraId="6193FC23" w14:textId="0761C87C" w:rsidR="00885C3C" w:rsidRDefault="00D03AB7">
      <w:pPr>
        <w:rPr>
          <w:iCs/>
        </w:rPr>
      </w:pPr>
      <w:r w:rsidRPr="00D03AB7"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16458" wp14:editId="3C7F6CD0">
                <wp:simplePos x="0" y="0"/>
                <wp:positionH relativeFrom="column">
                  <wp:posOffset>948906</wp:posOffset>
                </wp:positionH>
                <wp:positionV relativeFrom="paragraph">
                  <wp:posOffset>1805928</wp:posOffset>
                </wp:positionV>
                <wp:extent cx="365760" cy="1614649"/>
                <wp:effectExtent l="0" t="0" r="15240" b="24130"/>
                <wp:wrapNone/>
                <wp:docPr id="8" name="Rectangle: Rounded Corner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E1B40A-7092-4032-8A3A-A64048DAB6F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1464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3BF78" id="Rectangle: Rounded Corners 7" o:spid="_x0000_s1026" style="position:absolute;margin-left:74.7pt;margin-top:142.2pt;width:28.8pt;height:1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" filled="f" strokecolor="red" strokeweight="1pt">
                <v:stroke joinstyle="miter"/>
              </v:roundrect>
            </w:pict>
          </mc:Fallback>
        </mc:AlternateContent>
      </w:r>
      <w:r w:rsidRPr="00D03AB7">
        <w:rPr>
          <w:iCs/>
          <w:noProof/>
        </w:rPr>
        <w:drawing>
          <wp:inline distT="0" distB="0" distL="0" distR="0" wp14:anchorId="0CE3AE54" wp14:editId="76FDDAB5">
            <wp:extent cx="5731510" cy="341757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AE37AA0-039D-49C8-9395-737351868F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5AE37AA0-039D-49C8-9395-737351868F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249" w14:textId="4C79EEEC" w:rsidR="00D03AB7" w:rsidRDefault="00D03AB7">
      <w:pPr>
        <w:rPr>
          <w:iCs/>
        </w:rPr>
      </w:pPr>
    </w:p>
    <w:p w14:paraId="09B69FA1" w14:textId="7B4BDC48" w:rsidR="0056111E" w:rsidRDefault="00FE6C42">
      <w:pPr>
        <w:rPr>
          <w:iCs/>
        </w:rPr>
      </w:pPr>
      <w:r>
        <w:rPr>
          <w:iCs/>
        </w:rPr>
        <w:t xml:space="preserve">Please see </w:t>
      </w:r>
      <w:r w:rsidR="001C604F">
        <w:rPr>
          <w:iCs/>
        </w:rPr>
        <w:t xml:space="preserve">below a </w:t>
      </w:r>
      <w:r>
        <w:rPr>
          <w:iCs/>
        </w:rPr>
        <w:t xml:space="preserve">mockup of </w:t>
      </w:r>
      <w:r w:rsidR="001C604F">
        <w:rPr>
          <w:iCs/>
        </w:rPr>
        <w:t xml:space="preserve">the </w:t>
      </w:r>
      <w:r>
        <w:rPr>
          <w:iCs/>
        </w:rPr>
        <w:t>CSV file to be loaded</w:t>
      </w:r>
      <w:r w:rsidR="001C604F">
        <w:rPr>
          <w:iCs/>
        </w:rPr>
        <w:t xml:space="preserve"> into IFS:</w:t>
      </w:r>
    </w:p>
    <w:bookmarkStart w:id="0" w:name="_MON_1674388652"/>
    <w:bookmarkEnd w:id="0"/>
    <w:p w14:paraId="76253581" w14:textId="60B84E8F" w:rsidR="001C604F" w:rsidRDefault="006806F7">
      <w:pPr>
        <w:rPr>
          <w:iCs/>
        </w:rPr>
      </w:pPr>
      <w:r>
        <w:rPr>
          <w:iCs/>
        </w:rPr>
        <w:object w:dxaOrig="1543" w:dyaOrig="995" w14:anchorId="79A6C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11" o:title=""/>
          </v:shape>
          <o:OLEObject Type="Embed" ProgID="Excel.SheetMacroEnabled.12" ShapeID="_x0000_i1025" DrawAspect="Icon" ObjectID="_1682160844" r:id="rId12"/>
        </w:object>
      </w:r>
    </w:p>
    <w:p w14:paraId="3B7F87DA" w14:textId="77777777" w:rsidR="00D03AB7" w:rsidRDefault="00D03AB7">
      <w:pPr>
        <w:rPr>
          <w:iCs/>
        </w:rPr>
      </w:pPr>
    </w:p>
    <w:p w14:paraId="0981B276" w14:textId="77777777" w:rsidR="00972D08" w:rsidRPr="00B2332E" w:rsidRDefault="00972D08" w:rsidP="00A67C5B">
      <w:pPr>
        <w:rPr>
          <w:iCs/>
        </w:rPr>
      </w:pPr>
    </w:p>
    <w:p w14:paraId="4242F498" w14:textId="4366A972" w:rsidR="00A67C5B" w:rsidRDefault="00A67C5B" w:rsidP="00A67C5B">
      <w:pPr>
        <w:pStyle w:val="Heading1"/>
      </w:pPr>
      <w:r>
        <w:t>Technical Proposal</w:t>
      </w:r>
    </w:p>
    <w:p w14:paraId="547F43C5" w14:textId="3157AFBD" w:rsidR="007A2D51" w:rsidRDefault="007A2D51" w:rsidP="007A2D51"/>
    <w:p w14:paraId="0BFDB0F7" w14:textId="1E7ABC43" w:rsidR="007A2D51" w:rsidRDefault="007A2D51" w:rsidP="007A2D51"/>
    <w:p w14:paraId="21335C9B" w14:textId="4A746732" w:rsidR="00BC12A3" w:rsidRDefault="00BC12A3" w:rsidP="00A67C5B">
      <w:pPr>
        <w:pBdr>
          <w:bottom w:val="dotted" w:sz="24" w:space="1" w:color="auto"/>
        </w:pBdr>
        <w:rPr>
          <w:i/>
        </w:rPr>
      </w:pPr>
    </w:p>
    <w:p w14:paraId="6EA7CE8A" w14:textId="77777777" w:rsidR="00BC12A3" w:rsidRPr="00BC12A3" w:rsidRDefault="00BC12A3" w:rsidP="00A67C5B">
      <w:pPr>
        <w:pBdr>
          <w:bottom w:val="dotted" w:sz="24" w:space="1" w:color="auto"/>
        </w:pBdr>
        <w:rPr>
          <w:iCs/>
        </w:rPr>
      </w:pPr>
    </w:p>
    <w:p w14:paraId="546BF50C" w14:textId="77777777" w:rsidR="00972D08" w:rsidRDefault="00972D08" w:rsidP="00A67C5B"/>
    <w:p w14:paraId="11F00BD8" w14:textId="77777777" w:rsidR="00A67C5B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lastRenderedPageBreak/>
        <w:t>Technical Solution</w:t>
      </w:r>
    </w:p>
    <w:p w14:paraId="410315D1" w14:textId="77777777" w:rsidR="00A67C5B" w:rsidRDefault="00A67C5B" w:rsidP="00A67C5B">
      <w:pPr>
        <w:pStyle w:val="Heading2"/>
        <w:rPr>
          <w:lang w:val="en-US"/>
        </w:rPr>
      </w:pPr>
      <w:r w:rsidRPr="32C8C76C">
        <w:rPr>
          <w:lang w:val="en-US"/>
        </w:rPr>
        <w:t>Technical Process</w:t>
      </w:r>
    </w:p>
    <w:p w14:paraId="2E68BD2E" w14:textId="77777777" w:rsidR="00A67C5B" w:rsidRDefault="00A67C5B" w:rsidP="00A67C5B">
      <w:pPr>
        <w:ind w:left="-218" w:firstLine="360"/>
      </w:pPr>
    </w:p>
    <w:p w14:paraId="032E67C7" w14:textId="77777777" w:rsidR="00A67C5B" w:rsidRDefault="00A67C5B" w:rsidP="00C32407">
      <w:pPr>
        <w:ind w:left="142"/>
      </w:pPr>
      <w:r>
        <w:t>***********************************************</w:t>
      </w:r>
    </w:p>
    <w:p w14:paraId="264FFD82" w14:textId="77777777" w:rsidR="00A67C5B" w:rsidRDefault="00A67C5B" w:rsidP="00A67C5B">
      <w:pPr>
        <w:pStyle w:val="Heading2"/>
        <w:rPr>
          <w:lang w:val="en-US"/>
        </w:rPr>
      </w:pPr>
      <w:r w:rsidRPr="32C8C76C">
        <w:rPr>
          <w:lang w:val="en-US"/>
        </w:rPr>
        <w:t>Report Components</w:t>
      </w:r>
    </w:p>
    <w:p w14:paraId="65BD3141" w14:textId="77777777" w:rsidR="00A67C5B" w:rsidRDefault="00A67C5B" w:rsidP="00A67C5B">
      <w:pPr>
        <w:pStyle w:val="ListParagraph"/>
        <w:ind w:left="142"/>
        <w:rPr>
          <w:lang w:eastAsia="en-US"/>
        </w:rPr>
      </w:pPr>
    </w:p>
    <w:p w14:paraId="261770F8" w14:textId="77777777" w:rsidR="00A67C5B" w:rsidRDefault="00A67C5B" w:rsidP="00A67C5B">
      <w:pPr>
        <w:pStyle w:val="ListParagraph"/>
        <w:ind w:left="142"/>
        <w:rPr>
          <w:ins w:id="1" w:author="Mike Kerrigan" w:date="2018-11-23T13:21:00Z"/>
          <w:lang w:eastAsia="en-US"/>
        </w:rPr>
      </w:pPr>
    </w:p>
    <w:p w14:paraId="6C559236" w14:textId="77777777" w:rsidR="00A67C5B" w:rsidRDefault="00A67C5B" w:rsidP="00C32407">
      <w:pPr>
        <w:ind w:left="142"/>
      </w:pPr>
      <w:r>
        <w:t>********************************************</w:t>
      </w:r>
    </w:p>
    <w:p w14:paraId="29D723B2" w14:textId="77777777" w:rsidR="00A67C5B" w:rsidRDefault="00A67C5B" w:rsidP="00A67C5B">
      <w:pPr>
        <w:pStyle w:val="Heading2"/>
        <w:rPr>
          <w:lang w:val="en-US"/>
        </w:rPr>
      </w:pPr>
      <w:r w:rsidRPr="32C8C76C">
        <w:rPr>
          <w:lang w:val="en-US"/>
        </w:rPr>
        <w:t>Known Dependencies</w:t>
      </w:r>
    </w:p>
    <w:p w14:paraId="3D8123BA" w14:textId="77777777" w:rsidR="00A67C5B" w:rsidRPr="00777BB1" w:rsidRDefault="00A67C5B" w:rsidP="00A67C5B">
      <w:pPr>
        <w:ind w:left="142"/>
        <w:rPr>
          <w:i/>
        </w:rPr>
      </w:pPr>
      <w:r w:rsidRPr="00777BB1">
        <w:rPr>
          <w:i/>
        </w:rPr>
        <w:t>**** Guidance Notes – Remove prior to submission ****</w:t>
      </w:r>
    </w:p>
    <w:p w14:paraId="1E447C07" w14:textId="77777777" w:rsidR="00A67C5B" w:rsidRPr="00A8053B" w:rsidRDefault="00A67C5B" w:rsidP="00A67C5B">
      <w:pPr>
        <w:rPr>
          <w:i/>
        </w:rPr>
      </w:pPr>
    </w:p>
    <w:p w14:paraId="4456C9C5" w14:textId="77777777" w:rsidR="00A67C5B" w:rsidRDefault="00A67C5B" w:rsidP="00A67C5B">
      <w:pPr>
        <w:ind w:left="142"/>
      </w:pPr>
      <w:r>
        <w:t>***********************************************</w:t>
      </w:r>
    </w:p>
    <w:p w14:paraId="5087715E" w14:textId="77777777" w:rsidR="00A67C5B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Deployment Instructions</w:t>
      </w:r>
    </w:p>
    <w:p w14:paraId="77150514" w14:textId="77777777" w:rsidR="00A67C5B" w:rsidRPr="00777BB1" w:rsidRDefault="00A67C5B" w:rsidP="00A67C5B">
      <w:pPr>
        <w:rPr>
          <w:i/>
        </w:rPr>
      </w:pPr>
      <w:r w:rsidRPr="00777BB1">
        <w:rPr>
          <w:i/>
        </w:rPr>
        <w:t>**** Guidance Notes – Remove prior to submission ****</w:t>
      </w:r>
    </w:p>
    <w:p w14:paraId="7C70B99D" w14:textId="77777777" w:rsidR="00A67C5B" w:rsidRPr="005F714C" w:rsidRDefault="00A67C5B" w:rsidP="00A67C5B">
      <w:pPr>
        <w:ind w:left="360"/>
        <w:rPr>
          <w:i/>
        </w:rPr>
      </w:pPr>
    </w:p>
    <w:p w14:paraId="0B8DA4DD" w14:textId="77777777" w:rsidR="00A67C5B" w:rsidRDefault="00A67C5B" w:rsidP="00A67C5B">
      <w:r>
        <w:t>***********************************************</w:t>
      </w:r>
    </w:p>
    <w:p w14:paraId="53FA6A41" w14:textId="77777777" w:rsidR="00A67C5B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Developer Test Proposal</w:t>
      </w:r>
    </w:p>
    <w:p w14:paraId="48CB33C0" w14:textId="77777777" w:rsidR="00A67C5B" w:rsidRPr="00777BB1" w:rsidRDefault="00A67C5B" w:rsidP="00A67C5B">
      <w:pPr>
        <w:rPr>
          <w:i/>
        </w:rPr>
      </w:pPr>
      <w:r w:rsidRPr="00777BB1">
        <w:rPr>
          <w:i/>
        </w:rPr>
        <w:t>**** Guidance Notes – Remove prior to submission ****</w:t>
      </w:r>
    </w:p>
    <w:p w14:paraId="368D3B6C" w14:textId="77777777" w:rsidR="00A67C5B" w:rsidRDefault="00A67C5B" w:rsidP="00A67C5B">
      <w:pPr>
        <w:pStyle w:val="ListParagraph"/>
        <w:numPr>
          <w:ilvl w:val="0"/>
          <w:numId w:val="2"/>
        </w:numPr>
        <w:rPr>
          <w:i/>
          <w:lang w:eastAsia="en-US"/>
        </w:rPr>
      </w:pPr>
      <w:r>
        <w:rPr>
          <w:i/>
          <w:lang w:eastAsia="en-US"/>
        </w:rPr>
        <w:t>Tests recommended by the developer to be included in UAT</w:t>
      </w:r>
    </w:p>
    <w:p w14:paraId="632D5C93" w14:textId="77777777" w:rsidR="00A67C5B" w:rsidRDefault="00A67C5B" w:rsidP="00A67C5B">
      <w:pPr>
        <w:rPr>
          <w:i/>
        </w:rPr>
      </w:pPr>
      <w:r>
        <w:rPr>
          <w:i/>
        </w:rPr>
        <w:t>e.g.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8070"/>
      </w:tblGrid>
      <w:tr w:rsidR="00A67C5B" w:rsidRPr="00592362" w14:paraId="6D21718E" w14:textId="77777777" w:rsidTr="00786CD4">
        <w:trPr>
          <w:tblHeader/>
        </w:trPr>
        <w:tc>
          <w:tcPr>
            <w:tcW w:w="959" w:type="dxa"/>
            <w:shd w:val="clear" w:color="auto" w:fill="FFFFFF" w:themeFill="background1"/>
          </w:tcPr>
          <w:p w14:paraId="5E455209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</w:t>
            </w:r>
            <w:r w:rsidRPr="00592362">
              <w:rPr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8283" w:type="dxa"/>
            <w:shd w:val="clear" w:color="auto" w:fill="FFFFFF" w:themeFill="background1"/>
          </w:tcPr>
          <w:p w14:paraId="24690CEC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Recommended Test</w:t>
            </w:r>
          </w:p>
        </w:tc>
      </w:tr>
      <w:tr w:rsidR="00A67C5B" w:rsidRPr="00592362" w14:paraId="5FF2B96A" w14:textId="77777777" w:rsidTr="00786CD4">
        <w:tc>
          <w:tcPr>
            <w:tcW w:w="959" w:type="dxa"/>
          </w:tcPr>
          <w:p w14:paraId="370E3ACA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 w:rsidRPr="00592362">
              <w:rPr>
                <w:sz w:val="16"/>
                <w:szCs w:val="16"/>
              </w:rPr>
              <w:t>1</w:t>
            </w:r>
          </w:p>
        </w:tc>
        <w:tc>
          <w:tcPr>
            <w:tcW w:w="8283" w:type="dxa"/>
          </w:tcPr>
          <w:p w14:paraId="37F227EE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the boundaries of all parameters</w:t>
            </w:r>
          </w:p>
        </w:tc>
      </w:tr>
      <w:tr w:rsidR="00A67C5B" w:rsidRPr="00592362" w14:paraId="24941B7B" w14:textId="77777777" w:rsidTr="00786CD4">
        <w:tc>
          <w:tcPr>
            <w:tcW w:w="959" w:type="dxa"/>
          </w:tcPr>
          <w:p w14:paraId="7DBFFD2F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283" w:type="dxa"/>
          </w:tcPr>
          <w:p w14:paraId="4960E092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0FE70B9F" w14:textId="77777777" w:rsidTr="00786CD4">
        <w:tc>
          <w:tcPr>
            <w:tcW w:w="959" w:type="dxa"/>
          </w:tcPr>
          <w:p w14:paraId="60EEFA60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283" w:type="dxa"/>
          </w:tcPr>
          <w:p w14:paraId="4B0813A9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2FAB7975" w14:textId="77777777" w:rsidTr="00786CD4">
        <w:tc>
          <w:tcPr>
            <w:tcW w:w="959" w:type="dxa"/>
          </w:tcPr>
          <w:p w14:paraId="2DB58258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283" w:type="dxa"/>
          </w:tcPr>
          <w:p w14:paraId="27562A8F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02AE7059" w14:textId="77777777" w:rsidTr="00786CD4">
        <w:tc>
          <w:tcPr>
            <w:tcW w:w="959" w:type="dxa"/>
          </w:tcPr>
          <w:p w14:paraId="605F383F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283" w:type="dxa"/>
          </w:tcPr>
          <w:p w14:paraId="3FFDB250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1CE1260" w14:textId="77777777" w:rsidTr="00786CD4">
        <w:tc>
          <w:tcPr>
            <w:tcW w:w="959" w:type="dxa"/>
          </w:tcPr>
          <w:p w14:paraId="7918AC2B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283" w:type="dxa"/>
          </w:tcPr>
          <w:p w14:paraId="4291E369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A88AADC" w14:textId="77777777" w:rsidTr="00786CD4">
        <w:tc>
          <w:tcPr>
            <w:tcW w:w="959" w:type="dxa"/>
          </w:tcPr>
          <w:p w14:paraId="09A3E7E9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283" w:type="dxa"/>
          </w:tcPr>
          <w:p w14:paraId="70049302" w14:textId="77777777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</w:tbl>
    <w:p w14:paraId="680FB2EE" w14:textId="77777777" w:rsidR="00A67C5B" w:rsidRDefault="00A67C5B" w:rsidP="00A67C5B">
      <w:pPr>
        <w:spacing w:before="240"/>
      </w:pPr>
      <w:r>
        <w:t>***********************************************</w:t>
      </w:r>
    </w:p>
    <w:p w14:paraId="3D503BCA" w14:textId="77777777" w:rsidR="00A67C5B" w:rsidRPr="009909ED" w:rsidRDefault="00A67C5B" w:rsidP="00A67C5B">
      <w:pPr>
        <w:pStyle w:val="Heading1"/>
        <w:rPr>
          <w:lang w:val="en-US"/>
        </w:rPr>
      </w:pPr>
      <w:r w:rsidRPr="32C8C76C">
        <w:rPr>
          <w:lang w:val="en-US"/>
        </w:rPr>
        <w:t>User Acceptance Tests</w:t>
      </w:r>
    </w:p>
    <w:p w14:paraId="4A127A5E" w14:textId="77777777" w:rsidR="00A67C5B" w:rsidRDefault="00A67C5B" w:rsidP="00A67C5B">
      <w:r w:rsidRPr="32C8C76C">
        <w:t>***********************************************</w:t>
      </w:r>
    </w:p>
    <w:p w14:paraId="57DC0E25" w14:textId="6E38C5FC" w:rsidR="00E56187" w:rsidRPr="009909ED" w:rsidRDefault="00E56187" w:rsidP="00E56187">
      <w:pPr>
        <w:pStyle w:val="Heading1"/>
        <w:rPr>
          <w:lang w:val="en-US"/>
        </w:rPr>
      </w:pPr>
      <w:r>
        <w:rPr>
          <w:lang w:val="en-US"/>
        </w:rPr>
        <w:lastRenderedPageBreak/>
        <w:t>DELIVERY NOTES</w:t>
      </w:r>
    </w:p>
    <w:p w14:paraId="3017962E" w14:textId="77777777" w:rsidR="00E56187" w:rsidRDefault="00E56187" w:rsidP="00E56187">
      <w:r w:rsidRPr="32C8C76C">
        <w:t>***********************************************</w:t>
      </w:r>
    </w:p>
    <w:p w14:paraId="7F3CDC0E" w14:textId="77777777" w:rsidR="00704877" w:rsidRDefault="00704877" w:rsidP="00704877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eastAsia="Times New Roman"/>
          <w:lang w:eastAsia="en-US"/>
        </w:rPr>
      </w:pPr>
      <w:r>
        <w:rPr>
          <w:rFonts w:eastAsia="Times New Roman"/>
        </w:rPr>
        <w:t xml:space="preserve">Migration Jobs </w:t>
      </w:r>
    </w:p>
    <w:p w14:paraId="56416AFE" w14:textId="7FE4A84A" w:rsidR="00704877" w:rsidRDefault="00704877" w:rsidP="00704877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LEVEL_1_FORECAST_FILE </w:t>
      </w:r>
    </w:p>
    <w:p w14:paraId="0219266F" w14:textId="03D0AA83" w:rsidR="007A4850" w:rsidRDefault="001D1B63" w:rsidP="007A4850">
      <w:pPr>
        <w:spacing w:after="0" w:line="240" w:lineRule="auto"/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F7ED5E" wp14:editId="772A1F88">
            <wp:simplePos x="0" y="0"/>
            <wp:positionH relativeFrom="margin">
              <wp:align>left</wp:align>
            </wp:positionH>
            <wp:positionV relativeFrom="paragraph">
              <wp:posOffset>193711</wp:posOffset>
            </wp:positionV>
            <wp:extent cx="5731510" cy="1354455"/>
            <wp:effectExtent l="0" t="0" r="2540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ECB93" w14:textId="5E2489B0" w:rsidR="007A4850" w:rsidRDefault="007A4850" w:rsidP="007A4850">
      <w:pPr>
        <w:spacing w:after="0" w:line="240" w:lineRule="auto"/>
        <w:rPr>
          <w:rFonts w:eastAsia="Times New Roman"/>
        </w:rPr>
      </w:pPr>
    </w:p>
    <w:p w14:paraId="3AC30320" w14:textId="243441E5" w:rsidR="007A4850" w:rsidRDefault="007A4850" w:rsidP="007A4850">
      <w:pPr>
        <w:spacing w:after="0" w:line="240" w:lineRule="auto"/>
        <w:rPr>
          <w:rFonts w:eastAsia="Times New Roman"/>
        </w:rPr>
      </w:pPr>
    </w:p>
    <w:p w14:paraId="662C4BFD" w14:textId="77777777" w:rsidR="007A4850" w:rsidRPr="007A4850" w:rsidRDefault="007A4850" w:rsidP="007A4850">
      <w:pPr>
        <w:spacing w:after="0" w:line="240" w:lineRule="auto"/>
        <w:rPr>
          <w:rFonts w:eastAsia="Times New Roman"/>
        </w:rPr>
      </w:pPr>
    </w:p>
    <w:p w14:paraId="26BF1CA4" w14:textId="4C6C2285" w:rsidR="00704877" w:rsidRDefault="00704877" w:rsidP="00704877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LEVEL_1_FORECAST_MIG</w:t>
      </w:r>
    </w:p>
    <w:p w14:paraId="6B751A96" w14:textId="77777777" w:rsidR="007A4850" w:rsidRDefault="007A4850" w:rsidP="007A4850">
      <w:pPr>
        <w:pStyle w:val="ListParagraph"/>
        <w:spacing w:after="0" w:line="240" w:lineRule="auto"/>
        <w:ind w:left="1800"/>
        <w:contextualSpacing w:val="0"/>
        <w:rPr>
          <w:rFonts w:eastAsia="Times New Roman"/>
          <w:lang w:eastAsia="en-US"/>
        </w:rPr>
      </w:pPr>
    </w:p>
    <w:p w14:paraId="110A1C4F" w14:textId="78E15167" w:rsidR="007A4850" w:rsidRPr="007A4850" w:rsidRDefault="007A4850" w:rsidP="007A4850">
      <w:pPr>
        <w:spacing w:after="0"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76FCD87F" wp14:editId="4EA08A40">
            <wp:extent cx="5731510" cy="132143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82BE" w14:textId="77777777" w:rsidR="00704877" w:rsidRPr="00704877" w:rsidRDefault="00704877" w:rsidP="003348B1">
      <w:pPr>
        <w:pStyle w:val="ListParagraph"/>
        <w:spacing w:after="0" w:line="240" w:lineRule="auto"/>
        <w:ind w:left="1800"/>
        <w:contextualSpacing w:val="0"/>
        <w:rPr>
          <w:rFonts w:eastAsia="Times New Roman"/>
          <w:lang w:eastAsia="en-US"/>
        </w:rPr>
      </w:pPr>
    </w:p>
    <w:p w14:paraId="12006728" w14:textId="79033F7E" w:rsidR="00704877" w:rsidRPr="00C647D5" w:rsidRDefault="00704877" w:rsidP="00C647D5">
      <w:r>
        <w:t>Firstly, the excel document needs to be loaded via the 1</w:t>
      </w:r>
      <w:r>
        <w:rPr>
          <w:vertAlign w:val="superscript"/>
        </w:rPr>
        <w:t>st</w:t>
      </w:r>
      <w:r>
        <w:t xml:space="preserve"> migration job (LEVEL_1_FORECAST_FILE</w:t>
      </w:r>
      <w:proofErr w:type="gramStart"/>
      <w:r>
        <w:t>) ,</w:t>
      </w:r>
      <w:proofErr w:type="gramEnd"/>
      <w:r>
        <w:t xml:space="preserve"> then the second should be executed (LEVEL_1_FORECAST_MIG) . </w:t>
      </w:r>
    </w:p>
    <w:p w14:paraId="1A9B5A1B" w14:textId="77777777" w:rsidR="00704877" w:rsidRPr="00704877" w:rsidRDefault="00704877" w:rsidP="00704877">
      <w:pPr>
        <w:spacing w:after="0" w:line="240" w:lineRule="auto"/>
        <w:rPr>
          <w:rFonts w:eastAsia="Times New Roman"/>
        </w:rPr>
      </w:pPr>
    </w:p>
    <w:p w14:paraId="6484B8E4" w14:textId="32F8CD6D" w:rsidR="00704877" w:rsidRDefault="00704877" w:rsidP="00704877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 Permission Grants appl</w:t>
      </w:r>
      <w:r>
        <w:rPr>
          <w:rFonts w:eastAsia="Times New Roman"/>
        </w:rPr>
        <w:t>ied – IFS_</w:t>
      </w:r>
      <w:r w:rsidR="00DE0F41">
        <w:rPr>
          <w:rFonts w:eastAsia="Times New Roman"/>
        </w:rPr>
        <w:t>ALL.</w:t>
      </w:r>
    </w:p>
    <w:p w14:paraId="2658127B" w14:textId="77777777" w:rsidR="00704877" w:rsidRDefault="00704877" w:rsidP="00704877">
      <w:pPr>
        <w:pStyle w:val="ListParagraph"/>
        <w:spacing w:after="0" w:line="240" w:lineRule="auto"/>
        <w:contextualSpacing w:val="0"/>
        <w:rPr>
          <w:rFonts w:eastAsia="Times New Roman"/>
        </w:rPr>
      </w:pPr>
    </w:p>
    <w:p w14:paraId="05A4F414" w14:textId="77777777" w:rsidR="002966E8" w:rsidRDefault="00DE0F41"/>
    <w:sectPr w:rsidR="00296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031"/>
    <w:multiLevelType w:val="hybridMultilevel"/>
    <w:tmpl w:val="F1EA5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57AB"/>
    <w:multiLevelType w:val="hybridMultilevel"/>
    <w:tmpl w:val="B9A44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51544"/>
    <w:multiLevelType w:val="hybridMultilevel"/>
    <w:tmpl w:val="A04E3E36"/>
    <w:lvl w:ilvl="0" w:tplc="4448E6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1F8378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DE3C256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07A52A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610E03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58A92E0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53834A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9B8025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37A1046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8EB425C"/>
    <w:multiLevelType w:val="hybridMultilevel"/>
    <w:tmpl w:val="3CCA62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2162D"/>
    <w:multiLevelType w:val="hybridMultilevel"/>
    <w:tmpl w:val="FDFEA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D1B00"/>
    <w:multiLevelType w:val="multilevel"/>
    <w:tmpl w:val="C3DC78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2257A39"/>
    <w:multiLevelType w:val="hybridMultilevel"/>
    <w:tmpl w:val="2D9C3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C2E7A"/>
    <w:multiLevelType w:val="hybridMultilevel"/>
    <w:tmpl w:val="6450BAC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>
      <w:start w:val="1"/>
      <w:numFmt w:val="decimal"/>
      <w:lvlText w:val="%4."/>
      <w:lvlJc w:val="left"/>
      <w:pPr>
        <w:ind w:left="3960" w:hanging="360"/>
      </w:pPr>
    </w:lvl>
    <w:lvl w:ilvl="4" w:tplc="08090019">
      <w:start w:val="1"/>
      <w:numFmt w:val="lowerLetter"/>
      <w:lvlText w:val="%5."/>
      <w:lvlJc w:val="left"/>
      <w:pPr>
        <w:ind w:left="4680" w:hanging="360"/>
      </w:pPr>
    </w:lvl>
    <w:lvl w:ilvl="5" w:tplc="0809001B">
      <w:start w:val="1"/>
      <w:numFmt w:val="lowerRoman"/>
      <w:lvlText w:val="%6."/>
      <w:lvlJc w:val="right"/>
      <w:pPr>
        <w:ind w:left="5400" w:hanging="180"/>
      </w:pPr>
    </w:lvl>
    <w:lvl w:ilvl="6" w:tplc="0809000F">
      <w:start w:val="1"/>
      <w:numFmt w:val="decimal"/>
      <w:lvlText w:val="%7."/>
      <w:lvlJc w:val="left"/>
      <w:pPr>
        <w:ind w:left="6120" w:hanging="360"/>
      </w:pPr>
    </w:lvl>
    <w:lvl w:ilvl="7" w:tplc="08090019">
      <w:start w:val="1"/>
      <w:numFmt w:val="lowerLetter"/>
      <w:lvlText w:val="%8."/>
      <w:lvlJc w:val="left"/>
      <w:pPr>
        <w:ind w:left="6840" w:hanging="360"/>
      </w:pPr>
    </w:lvl>
    <w:lvl w:ilvl="8" w:tplc="08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5B"/>
    <w:rsid w:val="00030BE5"/>
    <w:rsid w:val="000A38AB"/>
    <w:rsid w:val="001B0442"/>
    <w:rsid w:val="001B2821"/>
    <w:rsid w:val="001C604F"/>
    <w:rsid w:val="001D1B63"/>
    <w:rsid w:val="002024A4"/>
    <w:rsid w:val="0021660F"/>
    <w:rsid w:val="00282169"/>
    <w:rsid w:val="002A372A"/>
    <w:rsid w:val="00313E66"/>
    <w:rsid w:val="00314D48"/>
    <w:rsid w:val="003175F5"/>
    <w:rsid w:val="003330EA"/>
    <w:rsid w:val="003348B1"/>
    <w:rsid w:val="003413AA"/>
    <w:rsid w:val="003704F5"/>
    <w:rsid w:val="00377680"/>
    <w:rsid w:val="003829C3"/>
    <w:rsid w:val="00384B62"/>
    <w:rsid w:val="003B6311"/>
    <w:rsid w:val="003E7A0D"/>
    <w:rsid w:val="00417CD4"/>
    <w:rsid w:val="00427D6C"/>
    <w:rsid w:val="00432B91"/>
    <w:rsid w:val="00461703"/>
    <w:rsid w:val="00497979"/>
    <w:rsid w:val="004A042E"/>
    <w:rsid w:val="00553298"/>
    <w:rsid w:val="0056111E"/>
    <w:rsid w:val="00567E3E"/>
    <w:rsid w:val="005C2026"/>
    <w:rsid w:val="005C5C65"/>
    <w:rsid w:val="00671C84"/>
    <w:rsid w:val="006806F7"/>
    <w:rsid w:val="00693ED1"/>
    <w:rsid w:val="006E70DA"/>
    <w:rsid w:val="006F5892"/>
    <w:rsid w:val="00704877"/>
    <w:rsid w:val="00754492"/>
    <w:rsid w:val="007716FD"/>
    <w:rsid w:val="007861E5"/>
    <w:rsid w:val="007A2D51"/>
    <w:rsid w:val="007A4850"/>
    <w:rsid w:val="007F41BA"/>
    <w:rsid w:val="007F4BE9"/>
    <w:rsid w:val="007F7E5D"/>
    <w:rsid w:val="00885C3C"/>
    <w:rsid w:val="008A132E"/>
    <w:rsid w:val="008B418E"/>
    <w:rsid w:val="008D0497"/>
    <w:rsid w:val="00910734"/>
    <w:rsid w:val="009164A1"/>
    <w:rsid w:val="00921042"/>
    <w:rsid w:val="00972D08"/>
    <w:rsid w:val="0099761D"/>
    <w:rsid w:val="00A40335"/>
    <w:rsid w:val="00A44A80"/>
    <w:rsid w:val="00A45310"/>
    <w:rsid w:val="00A67C5B"/>
    <w:rsid w:val="00A73F4B"/>
    <w:rsid w:val="00A82BEF"/>
    <w:rsid w:val="00A93595"/>
    <w:rsid w:val="00AC1A4C"/>
    <w:rsid w:val="00AC5DE7"/>
    <w:rsid w:val="00B02461"/>
    <w:rsid w:val="00B36785"/>
    <w:rsid w:val="00BB4EFF"/>
    <w:rsid w:val="00BC12A3"/>
    <w:rsid w:val="00BF03EC"/>
    <w:rsid w:val="00C153A9"/>
    <w:rsid w:val="00C21A25"/>
    <w:rsid w:val="00C32407"/>
    <w:rsid w:val="00C647D5"/>
    <w:rsid w:val="00CA13C7"/>
    <w:rsid w:val="00CB10F7"/>
    <w:rsid w:val="00CD2D74"/>
    <w:rsid w:val="00D03AB7"/>
    <w:rsid w:val="00D1764A"/>
    <w:rsid w:val="00D84A0B"/>
    <w:rsid w:val="00D84FF3"/>
    <w:rsid w:val="00DC1991"/>
    <w:rsid w:val="00DC631E"/>
    <w:rsid w:val="00DE0F41"/>
    <w:rsid w:val="00E04310"/>
    <w:rsid w:val="00E56187"/>
    <w:rsid w:val="00E6742D"/>
    <w:rsid w:val="00F81E16"/>
    <w:rsid w:val="00FE3B6E"/>
    <w:rsid w:val="00FE5492"/>
    <w:rsid w:val="00FE6C42"/>
    <w:rsid w:val="00FF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9A4A"/>
  <w15:chartTrackingRefBased/>
  <w15:docId w15:val="{A5D5E49F-83C2-4073-9868-DF8DEF93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C5B"/>
  </w:style>
  <w:style w:type="paragraph" w:styleId="Heading1">
    <w:name w:val="heading 1"/>
    <w:basedOn w:val="Normal"/>
    <w:next w:val="Normal"/>
    <w:link w:val="Heading1Char"/>
    <w:uiPriority w:val="9"/>
    <w:qFormat/>
    <w:rsid w:val="00A67C5B"/>
    <w:pPr>
      <w:numPr>
        <w:numId w:val="1"/>
      </w:numPr>
      <w:spacing w:after="200" w:line="276" w:lineRule="auto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67C5B"/>
    <w:pPr>
      <w:numPr>
        <w:ilvl w:val="1"/>
        <w:numId w:val="1"/>
      </w:numPr>
      <w:spacing w:before="120" w:after="200" w:line="276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7C5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ascii="Arial" w:eastAsiaTheme="majorEastAsia" w:hAnsi="Arial" w:cstheme="majorBidi"/>
      <w:bCs/>
      <w:color w:val="00B0F0"/>
      <w:sz w:val="2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C5B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B0F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C5B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C5B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C5B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C5B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C5B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C5B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A67C5B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67C5B"/>
    <w:rPr>
      <w:rFonts w:ascii="Arial" w:eastAsiaTheme="majorEastAsia" w:hAnsi="Arial" w:cstheme="majorBidi"/>
      <w:bCs/>
      <w:color w:val="00B0F0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7C5B"/>
    <w:rPr>
      <w:rFonts w:asciiTheme="majorHAnsi" w:eastAsiaTheme="majorEastAsia" w:hAnsiTheme="majorHAnsi" w:cstheme="majorBidi"/>
      <w:b/>
      <w:bCs/>
      <w:i/>
      <w:iCs/>
      <w:color w:val="00B0F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C5B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C5B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C5B"/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C5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C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A6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LBody1">
    <w:name w:val="WLBody1"/>
    <w:link w:val="WLBody1Char"/>
    <w:qFormat/>
    <w:rsid w:val="00A67C5B"/>
    <w:pPr>
      <w:spacing w:after="200" w:line="276" w:lineRule="auto"/>
    </w:pPr>
    <w:rPr>
      <w:rFonts w:ascii="Arial" w:hAnsi="Arial" w:cs="Arial"/>
      <w:color w:val="595959" w:themeColor="text1" w:themeTint="A6"/>
    </w:rPr>
  </w:style>
  <w:style w:type="character" w:customStyle="1" w:styleId="WLBody1Char">
    <w:name w:val="WLBody1 Char"/>
    <w:basedOn w:val="DefaultParagraphFont"/>
    <w:link w:val="WLBody1"/>
    <w:rsid w:val="00A67C5B"/>
    <w:rPr>
      <w:rFonts w:ascii="Arial" w:hAnsi="Arial" w:cs="Arial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67C5B"/>
    <w:pPr>
      <w:spacing w:after="200" w:line="276" w:lineRule="auto"/>
      <w:ind w:left="720"/>
      <w:contextualSpacing/>
    </w:pPr>
    <w:rPr>
      <w:rFonts w:eastAsiaTheme="minorEastAsia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6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A67C5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Macro-Enabled_Worksheet.xlsm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429F8770DB0438F03F3DB59152848" ma:contentTypeVersion="12" ma:contentTypeDescription="Create a new document." ma:contentTypeScope="" ma:versionID="cb875121df69dc3ebb89a5ec46860bfe">
  <xsd:schema xmlns:xsd="http://www.w3.org/2001/XMLSchema" xmlns:xs="http://www.w3.org/2001/XMLSchema" xmlns:p="http://schemas.microsoft.com/office/2006/metadata/properties" xmlns:ns2="8598fa82-bf05-4c6d-b0f7-f04a5e42c2b2" xmlns:ns3="75e09ebe-0b40-408f-9bf4-74c2626c6c59" targetNamespace="http://schemas.microsoft.com/office/2006/metadata/properties" ma:root="true" ma:fieldsID="eb330dead8c8b53d029ba89721adad1e" ns2:_="" ns3:_="">
    <xsd:import namespace="8598fa82-bf05-4c6d-b0f7-f04a5e42c2b2"/>
    <xsd:import namespace="75e09ebe-0b40-408f-9bf4-74c2626c6c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8fa82-bf05-4c6d-b0f7-f04a5e42c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09ebe-0b40-408f-9bf4-74c2626c6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4E85E8-8A28-4F14-BB02-A80ED0F058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5CD5A1-6F53-47D1-AB2C-A1BC218F3E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86C202-5006-4CA8-8B2D-CB7062595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8fa82-bf05-4c6d-b0f7-f04a5e42c2b2"/>
    <ds:schemaRef ds:uri="75e09ebe-0b40-408f-9bf4-74c2626c6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FAB2CC-C226-47D1-A419-7F74404FE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Sukevic</dc:creator>
  <cp:keywords/>
  <dc:description/>
  <cp:lastModifiedBy>Chamudini Athukorala</cp:lastModifiedBy>
  <cp:revision>53</cp:revision>
  <dcterms:created xsi:type="dcterms:W3CDTF">2021-01-11T12:58:00Z</dcterms:created>
  <dcterms:modified xsi:type="dcterms:W3CDTF">2021-05-10T08:38:00Z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0x010100821429F8770DB0438F03F3DB59152848</vt:lpwstr>
  </property>
  <property fmtid="{D5CDD505-2E9C-101B-9397-08002B2CF9AE}" pid="3" name="WithDev?">
    <vt:bool>true</vt:bool>
  </property>
</Properties>
</file>