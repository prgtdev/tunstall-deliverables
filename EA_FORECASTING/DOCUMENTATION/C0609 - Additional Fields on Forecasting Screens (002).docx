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327A2" w14:textId="77777777" w:rsidR="00A67C5B" w:rsidRPr="00624E7A" w:rsidRDefault="00A67C5B" w:rsidP="00A67C5B">
      <w:pPr>
        <w:pStyle w:val="WLBody1"/>
        <w:rPr>
          <w:rFonts w:eastAsia="Times New Roman"/>
          <w:b/>
          <w:sz w:val="32"/>
          <w:szCs w:val="24"/>
        </w:rPr>
      </w:pPr>
      <w:r w:rsidRPr="00624E7A">
        <w:rPr>
          <w:rFonts w:eastAsia="Times New Roman"/>
          <w:b/>
          <w:sz w:val="32"/>
          <w:szCs w:val="24"/>
        </w:rPr>
        <w:t>Info</w:t>
      </w:r>
      <w:r>
        <w:rPr>
          <w:rFonts w:eastAsia="Times New Roman"/>
          <w:b/>
          <w:sz w:val="32"/>
          <w:szCs w:val="24"/>
        </w:rPr>
        <w:t>rmation</w:t>
      </w:r>
      <w:r w:rsidRPr="00624E7A">
        <w:rPr>
          <w:rFonts w:eastAsia="Times New Roman"/>
          <w:b/>
          <w:sz w:val="32"/>
          <w:szCs w:val="24"/>
        </w:rPr>
        <w:t xml:space="preserve"> </w:t>
      </w:r>
    </w:p>
    <w:tbl>
      <w:tblPr>
        <w:tblStyle w:val="TableGrid"/>
        <w:tblW w:w="9239" w:type="dxa"/>
        <w:tblLook w:val="04A0" w:firstRow="1" w:lastRow="0" w:firstColumn="1" w:lastColumn="0" w:noHBand="0" w:noVBand="1"/>
      </w:tblPr>
      <w:tblGrid>
        <w:gridCol w:w="973"/>
        <w:gridCol w:w="5259"/>
        <w:gridCol w:w="3007"/>
      </w:tblGrid>
      <w:tr w:rsidR="00A67C5B" w:rsidRPr="00592362" w14:paraId="14D98D6A" w14:textId="77777777" w:rsidTr="00567E3E">
        <w:trPr>
          <w:trHeight w:val="417"/>
        </w:trPr>
        <w:tc>
          <w:tcPr>
            <w:tcW w:w="973" w:type="dxa"/>
            <w:shd w:val="clear" w:color="auto" w:fill="FFFFFF" w:themeFill="background1"/>
          </w:tcPr>
          <w:p w14:paraId="0E543FA1" w14:textId="39F570FF" w:rsidR="00A67C5B" w:rsidRPr="00592362" w:rsidRDefault="00030BE5" w:rsidP="00786CD4">
            <w:pPr>
              <w:pStyle w:val="WLBody1"/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CRIM </w:t>
            </w:r>
            <w:r w:rsidR="00A67C5B" w:rsidRPr="00592362"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5259" w:type="dxa"/>
            <w:shd w:val="clear" w:color="auto" w:fill="FFFFFF" w:themeFill="background1"/>
          </w:tcPr>
          <w:p w14:paraId="5119CBCB" w14:textId="77777777" w:rsidR="00A67C5B" w:rsidRPr="00592362" w:rsidRDefault="00A67C5B" w:rsidP="00786CD4">
            <w:pPr>
              <w:pStyle w:val="WLBody1"/>
              <w:spacing w:before="60" w:after="60"/>
              <w:rPr>
                <w:b/>
                <w:sz w:val="16"/>
                <w:szCs w:val="16"/>
              </w:rPr>
            </w:pPr>
            <w:r w:rsidRPr="00592362">
              <w:rPr>
                <w:b/>
                <w:sz w:val="16"/>
                <w:szCs w:val="16"/>
              </w:rPr>
              <w:t>Title</w:t>
            </w:r>
          </w:p>
        </w:tc>
        <w:tc>
          <w:tcPr>
            <w:tcW w:w="3007" w:type="dxa"/>
            <w:shd w:val="clear" w:color="auto" w:fill="FFFFFF" w:themeFill="background1"/>
          </w:tcPr>
          <w:p w14:paraId="65AC0F73" w14:textId="77777777" w:rsidR="00A67C5B" w:rsidRPr="00592362" w:rsidRDefault="00A67C5B" w:rsidP="00786CD4">
            <w:pPr>
              <w:pStyle w:val="WLBody1"/>
              <w:spacing w:before="60" w:after="60"/>
              <w:rPr>
                <w:b/>
                <w:sz w:val="16"/>
                <w:szCs w:val="16"/>
              </w:rPr>
            </w:pPr>
            <w:r w:rsidRPr="00592362">
              <w:rPr>
                <w:b/>
                <w:sz w:val="16"/>
                <w:szCs w:val="16"/>
              </w:rPr>
              <w:t>Workstream</w:t>
            </w:r>
          </w:p>
        </w:tc>
      </w:tr>
      <w:tr w:rsidR="00A67C5B" w:rsidRPr="00592362" w14:paraId="06DD212E" w14:textId="77777777" w:rsidTr="00567E3E">
        <w:trPr>
          <w:trHeight w:val="398"/>
        </w:trPr>
        <w:tc>
          <w:tcPr>
            <w:tcW w:w="973" w:type="dxa"/>
          </w:tcPr>
          <w:p w14:paraId="7912DECA" w14:textId="0C05E2A3" w:rsidR="00A67C5B" w:rsidRPr="00592362" w:rsidRDefault="00030BE5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C0</w:t>
            </w:r>
            <w:r w:rsidR="00D37DD6">
              <w:rPr>
                <w:sz w:val="16"/>
                <w:szCs w:val="16"/>
              </w:rPr>
              <w:t>609</w:t>
            </w:r>
          </w:p>
        </w:tc>
        <w:tc>
          <w:tcPr>
            <w:tcW w:w="5259" w:type="dxa"/>
          </w:tcPr>
          <w:p w14:paraId="63F9EFEE" w14:textId="293ED12D" w:rsidR="00A67C5B" w:rsidRPr="006C4AE8" w:rsidRDefault="00D37DD6" w:rsidP="00786CD4">
            <w:pPr>
              <w:pStyle w:val="Title"/>
              <w:rPr>
                <w:rFonts w:ascii="Arial" w:eastAsiaTheme="minorEastAsia" w:hAnsi="Arial" w:cs="Arial"/>
                <w:color w:val="595959" w:themeColor="text1" w:themeTint="A6"/>
                <w:spacing w:val="0"/>
                <w:kern w:val="0"/>
                <w:sz w:val="16"/>
                <w:szCs w:val="16"/>
                <w:lang w:eastAsia="en-US"/>
              </w:rPr>
            </w:pPr>
            <w:r w:rsidRPr="00D37DD6">
              <w:rPr>
                <w:rFonts w:ascii="Arial" w:eastAsiaTheme="minorEastAsia" w:hAnsi="Arial" w:cs="Arial"/>
                <w:color w:val="595959" w:themeColor="text1" w:themeTint="A6"/>
                <w:spacing w:val="0"/>
                <w:kern w:val="0"/>
                <w:sz w:val="16"/>
                <w:szCs w:val="16"/>
                <w:lang w:eastAsia="en-US"/>
              </w:rPr>
              <w:t>C0609 - Additional Fields on Forecasting Screens</w:t>
            </w:r>
          </w:p>
        </w:tc>
        <w:tc>
          <w:tcPr>
            <w:tcW w:w="3007" w:type="dxa"/>
          </w:tcPr>
          <w:p w14:paraId="067663BE" w14:textId="13E334FA" w:rsidR="00A67C5B" w:rsidRPr="00592362" w:rsidRDefault="00D37DD6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Forecasting</w:t>
            </w:r>
          </w:p>
        </w:tc>
      </w:tr>
    </w:tbl>
    <w:p w14:paraId="6C4E9B2E" w14:textId="77777777" w:rsidR="00A67C5B" w:rsidRPr="00592362" w:rsidRDefault="00A67C5B" w:rsidP="00C32407">
      <w:pPr>
        <w:pStyle w:val="WLBody1"/>
        <w:jc w:val="right"/>
        <w:rPr>
          <w:b/>
          <w:sz w:val="28"/>
        </w:rPr>
      </w:pPr>
    </w:p>
    <w:p w14:paraId="1EA419C4" w14:textId="77777777" w:rsidR="00A67C5B" w:rsidRPr="00592362" w:rsidRDefault="00A67C5B" w:rsidP="00A67C5B">
      <w:pPr>
        <w:pStyle w:val="WLBody1"/>
        <w:rPr>
          <w:rFonts w:eastAsia="Times New Roman"/>
          <w:b/>
          <w:sz w:val="32"/>
          <w:szCs w:val="24"/>
        </w:rPr>
      </w:pPr>
      <w:r w:rsidRPr="00592362">
        <w:rPr>
          <w:rFonts w:eastAsia="Times New Roman"/>
          <w:b/>
          <w:sz w:val="32"/>
          <w:szCs w:val="24"/>
        </w:rPr>
        <w:t xml:space="preserve">Revision History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4"/>
        <w:gridCol w:w="1910"/>
        <w:gridCol w:w="2268"/>
        <w:gridCol w:w="3634"/>
      </w:tblGrid>
      <w:tr w:rsidR="00A67C5B" w:rsidRPr="00592362" w14:paraId="5E645507" w14:textId="77777777" w:rsidTr="00786CD4">
        <w:tc>
          <w:tcPr>
            <w:tcW w:w="1204" w:type="dxa"/>
            <w:shd w:val="clear" w:color="auto" w:fill="FFFFFF" w:themeFill="background1"/>
          </w:tcPr>
          <w:p w14:paraId="187D36F8" w14:textId="77777777" w:rsidR="00A67C5B" w:rsidRPr="00592362" w:rsidRDefault="00A67C5B" w:rsidP="00786CD4">
            <w:pPr>
              <w:pStyle w:val="WLBody1"/>
              <w:spacing w:before="60" w:after="60"/>
              <w:rPr>
                <w:b/>
                <w:sz w:val="16"/>
                <w:szCs w:val="16"/>
              </w:rPr>
            </w:pPr>
            <w:r w:rsidRPr="00592362">
              <w:rPr>
                <w:b/>
                <w:sz w:val="16"/>
                <w:szCs w:val="16"/>
              </w:rPr>
              <w:t>Revision</w:t>
            </w:r>
          </w:p>
        </w:tc>
        <w:tc>
          <w:tcPr>
            <w:tcW w:w="1910" w:type="dxa"/>
            <w:shd w:val="clear" w:color="auto" w:fill="FFFFFF" w:themeFill="background1"/>
          </w:tcPr>
          <w:p w14:paraId="16B27581" w14:textId="77777777" w:rsidR="00A67C5B" w:rsidRPr="00592362" w:rsidRDefault="00A67C5B" w:rsidP="00786CD4">
            <w:pPr>
              <w:pStyle w:val="WLBody1"/>
              <w:spacing w:before="60" w:after="60"/>
              <w:rPr>
                <w:b/>
                <w:sz w:val="16"/>
                <w:szCs w:val="16"/>
              </w:rPr>
            </w:pPr>
            <w:r w:rsidRPr="00592362"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2268" w:type="dxa"/>
            <w:shd w:val="clear" w:color="auto" w:fill="FFFFFF" w:themeFill="background1"/>
          </w:tcPr>
          <w:p w14:paraId="57528C2F" w14:textId="77777777" w:rsidR="00A67C5B" w:rsidRPr="00592362" w:rsidRDefault="00A67C5B" w:rsidP="00786CD4">
            <w:pPr>
              <w:pStyle w:val="WLBody1"/>
              <w:spacing w:before="60" w:after="60"/>
              <w:rPr>
                <w:b/>
                <w:sz w:val="16"/>
                <w:szCs w:val="16"/>
              </w:rPr>
            </w:pPr>
            <w:r w:rsidRPr="00592362">
              <w:rPr>
                <w:b/>
                <w:sz w:val="16"/>
                <w:szCs w:val="16"/>
              </w:rPr>
              <w:t>By</w:t>
            </w:r>
          </w:p>
        </w:tc>
        <w:tc>
          <w:tcPr>
            <w:tcW w:w="3634" w:type="dxa"/>
            <w:shd w:val="clear" w:color="auto" w:fill="FFFFFF" w:themeFill="background1"/>
          </w:tcPr>
          <w:p w14:paraId="14D8DB5E" w14:textId="77777777" w:rsidR="00A67C5B" w:rsidRPr="00592362" w:rsidRDefault="00A67C5B" w:rsidP="00786CD4">
            <w:pPr>
              <w:pStyle w:val="WLBody1"/>
              <w:spacing w:before="60" w:after="60"/>
              <w:rPr>
                <w:b/>
                <w:sz w:val="16"/>
                <w:szCs w:val="16"/>
              </w:rPr>
            </w:pPr>
            <w:r w:rsidRPr="00592362">
              <w:rPr>
                <w:b/>
                <w:sz w:val="16"/>
                <w:szCs w:val="16"/>
              </w:rPr>
              <w:t>Remarks</w:t>
            </w:r>
          </w:p>
        </w:tc>
      </w:tr>
      <w:tr w:rsidR="00A67C5B" w:rsidRPr="00592362" w14:paraId="3AEAF59F" w14:textId="77777777" w:rsidTr="00786CD4">
        <w:tc>
          <w:tcPr>
            <w:tcW w:w="1204" w:type="dxa"/>
          </w:tcPr>
          <w:p w14:paraId="4A1ECA01" w14:textId="77777777" w:rsidR="00A67C5B" w:rsidRPr="00592362" w:rsidRDefault="00A67C5B" w:rsidP="00786CD4">
            <w:pPr>
              <w:pStyle w:val="WLBody1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1910" w:type="dxa"/>
          </w:tcPr>
          <w:p w14:paraId="1A3867C0" w14:textId="70A4797B" w:rsidR="00A67C5B" w:rsidRPr="00592362" w:rsidRDefault="00D37DD6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  <w:r w:rsidR="00C32407">
              <w:rPr>
                <w:sz w:val="16"/>
                <w:szCs w:val="16"/>
              </w:rPr>
              <w:t>/0</w:t>
            </w:r>
            <w:r>
              <w:rPr>
                <w:sz w:val="16"/>
                <w:szCs w:val="16"/>
              </w:rPr>
              <w:t>3</w:t>
            </w:r>
            <w:r w:rsidR="00C32407">
              <w:rPr>
                <w:sz w:val="16"/>
                <w:szCs w:val="16"/>
              </w:rPr>
              <w:t>/2021</w:t>
            </w:r>
          </w:p>
        </w:tc>
        <w:tc>
          <w:tcPr>
            <w:tcW w:w="2268" w:type="dxa"/>
          </w:tcPr>
          <w:p w14:paraId="00F0ECFF" w14:textId="0FA438EE" w:rsidR="00A67C5B" w:rsidRPr="00592362" w:rsidRDefault="00C32407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Jen</w:t>
            </w:r>
            <w:r w:rsidR="00D37DD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Anderson</w:t>
            </w:r>
            <w:r w:rsidR="00D37DD6">
              <w:rPr>
                <w:sz w:val="16"/>
                <w:szCs w:val="16"/>
              </w:rPr>
              <w:t>/Ivan Saxelby</w:t>
            </w:r>
          </w:p>
        </w:tc>
        <w:tc>
          <w:tcPr>
            <w:tcW w:w="3634" w:type="dxa"/>
          </w:tcPr>
          <w:p w14:paraId="35C0A79D" w14:textId="77777777" w:rsidR="00A67C5B" w:rsidRPr="00592362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Base spec</w:t>
            </w:r>
          </w:p>
        </w:tc>
      </w:tr>
      <w:tr w:rsidR="00A67C5B" w:rsidRPr="00592362" w14:paraId="6F6B8BB2" w14:textId="77777777" w:rsidTr="00786CD4">
        <w:tc>
          <w:tcPr>
            <w:tcW w:w="1204" w:type="dxa"/>
          </w:tcPr>
          <w:p w14:paraId="62DDB3EB" w14:textId="77777777" w:rsidR="00A67C5B" w:rsidRPr="00592362" w:rsidRDefault="00A67C5B" w:rsidP="00786CD4">
            <w:pPr>
              <w:pStyle w:val="WLBody1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1910" w:type="dxa"/>
          </w:tcPr>
          <w:p w14:paraId="6E4C326F" w14:textId="77777777" w:rsidR="00A67C5B" w:rsidRPr="00592362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7C37B406" w14:textId="77777777" w:rsidR="00A67C5B" w:rsidRPr="00592362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3634" w:type="dxa"/>
          </w:tcPr>
          <w:p w14:paraId="00023302" w14:textId="77777777" w:rsidR="00A67C5B" w:rsidRPr="00592362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Updates</w:t>
            </w:r>
          </w:p>
        </w:tc>
      </w:tr>
      <w:tr w:rsidR="00A67C5B" w:rsidRPr="00592362" w14:paraId="71FA03FC" w14:textId="77777777" w:rsidTr="00786CD4">
        <w:tc>
          <w:tcPr>
            <w:tcW w:w="1204" w:type="dxa"/>
          </w:tcPr>
          <w:p w14:paraId="0BDB1FCF" w14:textId="77777777" w:rsidR="00A67C5B" w:rsidRPr="00592362" w:rsidRDefault="00A67C5B" w:rsidP="00786CD4">
            <w:pPr>
              <w:pStyle w:val="WLBody1"/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1910" w:type="dxa"/>
          </w:tcPr>
          <w:p w14:paraId="705FF813" w14:textId="77777777" w:rsidR="00A67C5B" w:rsidRPr="00592362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2CBCF3BB" w14:textId="77777777" w:rsidR="00A67C5B" w:rsidRPr="00592362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3634" w:type="dxa"/>
          </w:tcPr>
          <w:p w14:paraId="67DF061A" w14:textId="77777777" w:rsidR="00A67C5B" w:rsidRPr="00592362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</w:tr>
      <w:tr w:rsidR="00A67C5B" w:rsidRPr="00592362" w14:paraId="70F1BE70" w14:textId="77777777" w:rsidTr="00786CD4">
        <w:tc>
          <w:tcPr>
            <w:tcW w:w="1204" w:type="dxa"/>
          </w:tcPr>
          <w:p w14:paraId="1F77D402" w14:textId="77777777" w:rsidR="00A67C5B" w:rsidRDefault="00A67C5B" w:rsidP="00786CD4">
            <w:pPr>
              <w:pStyle w:val="WLBody1"/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1910" w:type="dxa"/>
          </w:tcPr>
          <w:p w14:paraId="530D1523" w14:textId="77777777" w:rsidR="00A67C5B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37F0B356" w14:textId="77777777" w:rsidR="00A67C5B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3634" w:type="dxa"/>
          </w:tcPr>
          <w:p w14:paraId="281CB8FE" w14:textId="77777777" w:rsidR="00A67C5B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</w:tr>
    </w:tbl>
    <w:p w14:paraId="0523CA8C" w14:textId="77777777" w:rsidR="00A67C5B" w:rsidRDefault="00A67C5B" w:rsidP="00A67C5B">
      <w:pPr>
        <w:jc w:val="both"/>
      </w:pPr>
    </w:p>
    <w:p w14:paraId="491E1A13" w14:textId="514E6524" w:rsidR="00A67C5B" w:rsidRDefault="00030BE5" w:rsidP="00A67C5B">
      <w:pPr>
        <w:pStyle w:val="Heading1"/>
      </w:pPr>
      <w:r>
        <w:t>CRIM</w:t>
      </w:r>
      <w:r w:rsidR="00A67C5B">
        <w:t xml:space="preserve"> Narrative</w:t>
      </w:r>
    </w:p>
    <w:p w14:paraId="59B138C1" w14:textId="72ED4A6F" w:rsidR="00D37DD6" w:rsidRDefault="004776F3" w:rsidP="004776F3">
      <w:pPr>
        <w:rPr>
          <w:iCs/>
        </w:rPr>
      </w:pPr>
      <w:r w:rsidRPr="004776F3">
        <w:rPr>
          <w:iCs/>
        </w:rPr>
        <w:t>A</w:t>
      </w:r>
      <w:r w:rsidR="00D37DD6">
        <w:rPr>
          <w:iCs/>
        </w:rPr>
        <w:t xml:space="preserve">dditional screens are required to be added to Forecasting screens, to enable the user to see at a glance </w:t>
      </w:r>
      <w:r w:rsidR="00C758CD">
        <w:rPr>
          <w:iCs/>
        </w:rPr>
        <w:t xml:space="preserve">part related </w:t>
      </w:r>
      <w:r w:rsidR="00D37DD6">
        <w:rPr>
          <w:iCs/>
        </w:rPr>
        <w:t xml:space="preserve">attributes, that would otherwise require zooming off to a different screen.  </w:t>
      </w:r>
    </w:p>
    <w:p w14:paraId="5C6E270A" w14:textId="3C1A5015" w:rsidR="00D37DD6" w:rsidRDefault="00D37DD6" w:rsidP="004776F3">
      <w:pPr>
        <w:rPr>
          <w:iCs/>
        </w:rPr>
      </w:pPr>
      <w:r w:rsidRPr="00D37DD6">
        <w:rPr>
          <w:iCs/>
        </w:rPr>
        <w:t>Add Product Family and Product Code fields</w:t>
      </w:r>
      <w:r>
        <w:rPr>
          <w:iCs/>
        </w:rPr>
        <w:t>:</w:t>
      </w:r>
    </w:p>
    <w:p w14:paraId="55354BDF" w14:textId="587F07AD" w:rsidR="00D37DD6" w:rsidRDefault="0098118E" w:rsidP="004776F3">
      <w:pPr>
        <w:rPr>
          <w:iCs/>
        </w:rPr>
      </w:pPr>
      <w:r>
        <w:rPr>
          <w:iCs/>
          <w:noProof/>
        </w:rPr>
        <w:drawing>
          <wp:inline distT="0" distB="0" distL="0" distR="0" wp14:anchorId="7C4DAF4C" wp14:editId="5BE55CC8">
            <wp:extent cx="5724525" cy="3438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64DB8" w14:textId="0728A720" w:rsidR="0098118E" w:rsidRDefault="0098118E" w:rsidP="004776F3">
      <w:pPr>
        <w:rPr>
          <w:iCs/>
        </w:rPr>
      </w:pPr>
      <w:r>
        <w:rPr>
          <w:iCs/>
        </w:rPr>
        <w:t>To the following screens:</w:t>
      </w:r>
    </w:p>
    <w:p w14:paraId="645F4DD0" w14:textId="6EA651FC" w:rsidR="00D37DD6" w:rsidRDefault="00D37DD6" w:rsidP="00D37DD6">
      <w:pPr>
        <w:pStyle w:val="ListParagraph"/>
        <w:numPr>
          <w:ilvl w:val="0"/>
          <w:numId w:val="7"/>
        </w:numPr>
        <w:rPr>
          <w:iCs/>
        </w:rPr>
      </w:pPr>
      <w:r w:rsidRPr="00D37DD6">
        <w:rPr>
          <w:iCs/>
        </w:rPr>
        <w:t>MS Level 1 Parts per MS Set</w:t>
      </w:r>
    </w:p>
    <w:p w14:paraId="7DA41732" w14:textId="42CF29C2" w:rsidR="00C758CD" w:rsidRPr="00C758CD" w:rsidRDefault="00C758CD" w:rsidP="00C758CD">
      <w:pPr>
        <w:rPr>
          <w:iCs/>
        </w:rPr>
      </w:pPr>
      <w:r w:rsidRPr="00C758CD">
        <w:rPr>
          <w:iCs/>
          <w:noProof/>
        </w:rPr>
        <w:lastRenderedPageBreak/>
        <w:drawing>
          <wp:inline distT="0" distB="0" distL="0" distR="0" wp14:anchorId="2081E15A" wp14:editId="5A9BD1CA">
            <wp:extent cx="5731510" cy="36188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120D" w14:textId="53516C5A" w:rsidR="00D37DD6" w:rsidRPr="00C758CD" w:rsidRDefault="00D37DD6" w:rsidP="00C758CD">
      <w:pPr>
        <w:pStyle w:val="ListParagraph"/>
        <w:numPr>
          <w:ilvl w:val="0"/>
          <w:numId w:val="7"/>
        </w:numPr>
        <w:rPr>
          <w:iCs/>
        </w:rPr>
      </w:pPr>
      <w:r w:rsidRPr="00C758CD">
        <w:rPr>
          <w:iCs/>
        </w:rPr>
        <w:t>MS Level 1 Part</w:t>
      </w:r>
    </w:p>
    <w:p w14:paraId="54BB6897" w14:textId="77777777" w:rsidR="00C758CD" w:rsidRPr="00C758CD" w:rsidRDefault="00C758CD" w:rsidP="00C758CD">
      <w:pPr>
        <w:ind w:left="360"/>
        <w:rPr>
          <w:iCs/>
        </w:rPr>
      </w:pPr>
      <w:r>
        <w:rPr>
          <w:noProof/>
        </w:rPr>
        <w:drawing>
          <wp:inline distT="0" distB="0" distL="0" distR="0" wp14:anchorId="3801E218" wp14:editId="3B4B79D4">
            <wp:extent cx="5731510" cy="27514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84F95" w14:textId="144D8641" w:rsidR="00C758CD" w:rsidRPr="00C758CD" w:rsidRDefault="00C758CD" w:rsidP="00C758CD">
      <w:pPr>
        <w:ind w:left="360"/>
        <w:rPr>
          <w:iCs/>
        </w:rPr>
      </w:pPr>
      <w:r w:rsidRPr="00C758CD">
        <w:rPr>
          <w:iCs/>
        </w:rPr>
        <w:t>Remove (hide) Project PNG and Project PNGF Description fields and replace Product Family &amp; Product Code.</w:t>
      </w:r>
    </w:p>
    <w:p w14:paraId="67CD8AC4" w14:textId="77777777" w:rsidR="00C758CD" w:rsidRPr="00C758CD" w:rsidRDefault="00C758CD" w:rsidP="00C758CD">
      <w:pPr>
        <w:rPr>
          <w:iCs/>
        </w:rPr>
      </w:pPr>
    </w:p>
    <w:p w14:paraId="4C1BFD68" w14:textId="7EEFB08C" w:rsidR="00D37DD6" w:rsidRDefault="00D37DD6" w:rsidP="004776F3">
      <w:pPr>
        <w:rPr>
          <w:iCs/>
        </w:rPr>
      </w:pPr>
      <w:r w:rsidRPr="00D37DD6">
        <w:rPr>
          <w:iCs/>
        </w:rPr>
        <w:t>(3) MS for Multiple Parts screen</w:t>
      </w:r>
      <w:r w:rsidR="0098118E">
        <w:rPr>
          <w:iCs/>
        </w:rPr>
        <w:t xml:space="preserve"> – add as a Column (Column Chooser)</w:t>
      </w:r>
    </w:p>
    <w:p w14:paraId="635BB417" w14:textId="4C54E12C" w:rsidR="0098118E" w:rsidRDefault="0098118E" w:rsidP="004776F3">
      <w:pPr>
        <w:rPr>
          <w:iCs/>
        </w:rPr>
      </w:pPr>
      <w:r>
        <w:rPr>
          <w:iCs/>
          <w:noProof/>
        </w:rPr>
        <w:lastRenderedPageBreak/>
        <w:drawing>
          <wp:inline distT="0" distB="0" distL="0" distR="0" wp14:anchorId="18465623" wp14:editId="71E23FD5">
            <wp:extent cx="5724525" cy="2047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F27A1" w14:textId="051B824C" w:rsidR="0098118E" w:rsidRDefault="0098118E" w:rsidP="004776F3">
      <w:pPr>
        <w:rPr>
          <w:iCs/>
        </w:rPr>
      </w:pPr>
      <w:r w:rsidRPr="0098118E">
        <w:rPr>
          <w:iCs/>
          <w:noProof/>
        </w:rPr>
        <w:drawing>
          <wp:inline distT="0" distB="0" distL="0" distR="0" wp14:anchorId="0B626159" wp14:editId="564EEABB">
            <wp:extent cx="5731510" cy="4059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D99C" w14:textId="77777777" w:rsidR="00D37DD6" w:rsidRDefault="00D37DD6" w:rsidP="004776F3">
      <w:pPr>
        <w:rPr>
          <w:iCs/>
        </w:rPr>
      </w:pPr>
    </w:p>
    <w:p w14:paraId="5CAE77EB" w14:textId="77777777" w:rsidR="00D1309D" w:rsidRDefault="00D1309D" w:rsidP="004776F3">
      <w:pPr>
        <w:rPr>
          <w:iCs/>
        </w:rPr>
      </w:pPr>
    </w:p>
    <w:p w14:paraId="4242F498" w14:textId="4366A972" w:rsidR="00A67C5B" w:rsidRDefault="00A67C5B" w:rsidP="00A67C5B">
      <w:pPr>
        <w:pStyle w:val="Heading1"/>
      </w:pPr>
      <w:r>
        <w:t>Technical Proposal</w:t>
      </w:r>
    </w:p>
    <w:p w14:paraId="21335C9B" w14:textId="4A746732" w:rsidR="00BC12A3" w:rsidRDefault="00BC12A3" w:rsidP="00A67C5B">
      <w:pPr>
        <w:pBdr>
          <w:bottom w:val="dotted" w:sz="24" w:space="1" w:color="auto"/>
        </w:pBdr>
        <w:rPr>
          <w:i/>
        </w:rPr>
      </w:pPr>
    </w:p>
    <w:p w14:paraId="6EA7CE8A" w14:textId="77777777" w:rsidR="00BC12A3" w:rsidRPr="00BC12A3" w:rsidRDefault="00BC12A3" w:rsidP="00A67C5B">
      <w:pPr>
        <w:pBdr>
          <w:bottom w:val="dotted" w:sz="24" w:space="1" w:color="auto"/>
        </w:pBdr>
        <w:rPr>
          <w:iCs/>
        </w:rPr>
      </w:pPr>
    </w:p>
    <w:p w14:paraId="546BF50C" w14:textId="77777777" w:rsidR="00972D08" w:rsidRDefault="00972D08" w:rsidP="00A67C5B"/>
    <w:p w14:paraId="11F00BD8" w14:textId="77777777" w:rsidR="00A67C5B" w:rsidRDefault="00A67C5B" w:rsidP="00A67C5B">
      <w:pPr>
        <w:pStyle w:val="Heading1"/>
        <w:rPr>
          <w:lang w:val="en-US"/>
        </w:rPr>
      </w:pPr>
      <w:r w:rsidRPr="32C8C76C">
        <w:rPr>
          <w:lang w:val="en-US"/>
        </w:rPr>
        <w:t>Technical Solution</w:t>
      </w:r>
    </w:p>
    <w:p w14:paraId="410315D1" w14:textId="77777777" w:rsidR="00A67C5B" w:rsidRDefault="00A67C5B" w:rsidP="00A67C5B">
      <w:pPr>
        <w:pStyle w:val="Heading2"/>
        <w:rPr>
          <w:lang w:val="en-US"/>
        </w:rPr>
      </w:pPr>
      <w:r w:rsidRPr="32C8C76C">
        <w:rPr>
          <w:lang w:val="en-US"/>
        </w:rPr>
        <w:t>Technical Process</w:t>
      </w:r>
    </w:p>
    <w:p w14:paraId="2E68BD2E" w14:textId="77777777" w:rsidR="00A67C5B" w:rsidRDefault="00A67C5B" w:rsidP="00A67C5B">
      <w:pPr>
        <w:ind w:left="-218" w:firstLine="360"/>
      </w:pPr>
    </w:p>
    <w:p w14:paraId="032E67C7" w14:textId="77777777" w:rsidR="00A67C5B" w:rsidRDefault="00A67C5B" w:rsidP="00C32407">
      <w:pPr>
        <w:ind w:left="142"/>
      </w:pPr>
      <w:r>
        <w:t>***********************************************</w:t>
      </w:r>
    </w:p>
    <w:p w14:paraId="264FFD82" w14:textId="77777777" w:rsidR="00A67C5B" w:rsidRDefault="00A67C5B" w:rsidP="00A67C5B">
      <w:pPr>
        <w:pStyle w:val="Heading2"/>
        <w:rPr>
          <w:lang w:val="en-US"/>
        </w:rPr>
      </w:pPr>
      <w:r w:rsidRPr="32C8C76C">
        <w:rPr>
          <w:lang w:val="en-US"/>
        </w:rPr>
        <w:t>Report Components</w:t>
      </w:r>
    </w:p>
    <w:p w14:paraId="65BD3141" w14:textId="77777777" w:rsidR="00A67C5B" w:rsidRDefault="00A67C5B" w:rsidP="00A67C5B">
      <w:pPr>
        <w:pStyle w:val="ListParagraph"/>
        <w:ind w:left="142"/>
        <w:rPr>
          <w:lang w:eastAsia="en-US"/>
        </w:rPr>
      </w:pPr>
    </w:p>
    <w:p w14:paraId="261770F8" w14:textId="77777777" w:rsidR="00A67C5B" w:rsidRDefault="00A67C5B" w:rsidP="00A67C5B">
      <w:pPr>
        <w:pStyle w:val="ListParagraph"/>
        <w:ind w:left="142"/>
        <w:rPr>
          <w:ins w:id="0" w:author="Mike Kerrigan" w:date="2018-11-23T13:21:00Z"/>
          <w:lang w:eastAsia="en-US"/>
        </w:rPr>
      </w:pPr>
    </w:p>
    <w:p w14:paraId="6C559236" w14:textId="77777777" w:rsidR="00A67C5B" w:rsidRDefault="00A67C5B" w:rsidP="00C32407">
      <w:pPr>
        <w:ind w:left="142"/>
      </w:pPr>
      <w:r>
        <w:t>********************************************</w:t>
      </w:r>
    </w:p>
    <w:p w14:paraId="29D723B2" w14:textId="77777777" w:rsidR="00A67C5B" w:rsidRDefault="00A67C5B" w:rsidP="00A67C5B">
      <w:pPr>
        <w:pStyle w:val="Heading2"/>
        <w:rPr>
          <w:lang w:val="en-US"/>
        </w:rPr>
      </w:pPr>
      <w:r w:rsidRPr="32C8C76C">
        <w:rPr>
          <w:lang w:val="en-US"/>
        </w:rPr>
        <w:t>Known Dependencies</w:t>
      </w:r>
    </w:p>
    <w:p w14:paraId="3D8123BA" w14:textId="77777777" w:rsidR="00A67C5B" w:rsidRPr="00777BB1" w:rsidRDefault="00A67C5B" w:rsidP="00A67C5B">
      <w:pPr>
        <w:ind w:left="142"/>
        <w:rPr>
          <w:i/>
        </w:rPr>
      </w:pPr>
      <w:r w:rsidRPr="00777BB1">
        <w:rPr>
          <w:i/>
        </w:rPr>
        <w:t>**** Guidance Notes – Remove prior to submission ****</w:t>
      </w:r>
    </w:p>
    <w:p w14:paraId="1E447C07" w14:textId="77777777" w:rsidR="00A67C5B" w:rsidRPr="00A8053B" w:rsidRDefault="00A67C5B" w:rsidP="00A67C5B">
      <w:pPr>
        <w:rPr>
          <w:i/>
        </w:rPr>
      </w:pPr>
    </w:p>
    <w:p w14:paraId="4456C9C5" w14:textId="77777777" w:rsidR="00A67C5B" w:rsidRDefault="00A67C5B" w:rsidP="00A67C5B">
      <w:pPr>
        <w:ind w:left="142"/>
      </w:pPr>
      <w:r>
        <w:t>***********************************************</w:t>
      </w:r>
    </w:p>
    <w:p w14:paraId="5087715E" w14:textId="77777777" w:rsidR="00A67C5B" w:rsidRDefault="00A67C5B" w:rsidP="00A67C5B">
      <w:pPr>
        <w:pStyle w:val="Heading1"/>
        <w:rPr>
          <w:lang w:val="en-US"/>
        </w:rPr>
      </w:pPr>
      <w:r w:rsidRPr="32C8C76C">
        <w:rPr>
          <w:lang w:val="en-US"/>
        </w:rPr>
        <w:t>Deployment Instructions</w:t>
      </w:r>
    </w:p>
    <w:p w14:paraId="77150514" w14:textId="77777777" w:rsidR="00A67C5B" w:rsidRPr="00777BB1" w:rsidRDefault="00A67C5B" w:rsidP="00A67C5B">
      <w:pPr>
        <w:rPr>
          <w:i/>
        </w:rPr>
      </w:pPr>
      <w:r w:rsidRPr="00777BB1">
        <w:rPr>
          <w:i/>
        </w:rPr>
        <w:t>**** Guidance Notes – Remove prior to submission ****</w:t>
      </w:r>
    </w:p>
    <w:p w14:paraId="7C70B99D" w14:textId="77777777" w:rsidR="00A67C5B" w:rsidRPr="005F714C" w:rsidRDefault="00A67C5B" w:rsidP="00A67C5B">
      <w:pPr>
        <w:ind w:left="360"/>
        <w:rPr>
          <w:i/>
        </w:rPr>
      </w:pPr>
    </w:p>
    <w:p w14:paraId="0B8DA4DD" w14:textId="77777777" w:rsidR="00A67C5B" w:rsidRDefault="00A67C5B" w:rsidP="00A67C5B">
      <w:r>
        <w:t>***********************************************</w:t>
      </w:r>
    </w:p>
    <w:p w14:paraId="53FA6A41" w14:textId="77777777" w:rsidR="00A67C5B" w:rsidRDefault="00A67C5B" w:rsidP="00A67C5B">
      <w:pPr>
        <w:pStyle w:val="Heading1"/>
        <w:rPr>
          <w:lang w:val="en-US"/>
        </w:rPr>
      </w:pPr>
      <w:r w:rsidRPr="32C8C76C">
        <w:rPr>
          <w:lang w:val="en-US"/>
        </w:rPr>
        <w:t>Developer Test Proposal</w:t>
      </w:r>
    </w:p>
    <w:p w14:paraId="48CB33C0" w14:textId="77777777" w:rsidR="00A67C5B" w:rsidRPr="00777BB1" w:rsidRDefault="00A67C5B" w:rsidP="00A67C5B">
      <w:pPr>
        <w:rPr>
          <w:i/>
        </w:rPr>
      </w:pPr>
      <w:r w:rsidRPr="00777BB1">
        <w:rPr>
          <w:i/>
        </w:rPr>
        <w:t>**** Guidance Notes – Remove prior to submission ****</w:t>
      </w:r>
    </w:p>
    <w:p w14:paraId="368D3B6C" w14:textId="77777777" w:rsidR="00A67C5B" w:rsidRDefault="00A67C5B" w:rsidP="00A67C5B">
      <w:pPr>
        <w:pStyle w:val="ListParagraph"/>
        <w:numPr>
          <w:ilvl w:val="0"/>
          <w:numId w:val="2"/>
        </w:numPr>
        <w:rPr>
          <w:i/>
          <w:lang w:eastAsia="en-US"/>
        </w:rPr>
      </w:pPr>
      <w:r>
        <w:rPr>
          <w:i/>
          <w:lang w:eastAsia="en-US"/>
        </w:rPr>
        <w:t>Tests recommended by the developer to be included in UAT</w:t>
      </w:r>
    </w:p>
    <w:p w14:paraId="632D5C93" w14:textId="77777777" w:rsidR="00A67C5B" w:rsidRDefault="00A67C5B" w:rsidP="00A67C5B">
      <w:pPr>
        <w:rPr>
          <w:i/>
        </w:rPr>
      </w:pPr>
      <w:r>
        <w:rPr>
          <w:i/>
        </w:rPr>
        <w:t>e.g.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"/>
        <w:gridCol w:w="8070"/>
      </w:tblGrid>
      <w:tr w:rsidR="00A67C5B" w:rsidRPr="00592362" w14:paraId="6D21718E" w14:textId="77777777" w:rsidTr="00786CD4">
        <w:trPr>
          <w:tblHeader/>
        </w:trPr>
        <w:tc>
          <w:tcPr>
            <w:tcW w:w="959" w:type="dxa"/>
            <w:shd w:val="clear" w:color="auto" w:fill="FFFFFF" w:themeFill="background1"/>
          </w:tcPr>
          <w:p w14:paraId="5E455209" w14:textId="77777777" w:rsidR="00A67C5B" w:rsidRPr="00592362" w:rsidRDefault="00A67C5B" w:rsidP="00786CD4">
            <w:pPr>
              <w:pStyle w:val="WLBody1"/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Test</w:t>
            </w:r>
            <w:r w:rsidRPr="00592362">
              <w:rPr>
                <w:b/>
                <w:sz w:val="16"/>
                <w:szCs w:val="16"/>
              </w:rPr>
              <w:t xml:space="preserve"> ID</w:t>
            </w:r>
          </w:p>
        </w:tc>
        <w:tc>
          <w:tcPr>
            <w:tcW w:w="8283" w:type="dxa"/>
            <w:shd w:val="clear" w:color="auto" w:fill="FFFFFF" w:themeFill="background1"/>
          </w:tcPr>
          <w:p w14:paraId="24690CEC" w14:textId="77777777" w:rsidR="00A67C5B" w:rsidRPr="00592362" w:rsidRDefault="00A67C5B" w:rsidP="00786CD4">
            <w:pPr>
              <w:pStyle w:val="WLBody1"/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Recommended Test</w:t>
            </w:r>
          </w:p>
        </w:tc>
      </w:tr>
      <w:tr w:rsidR="00A67C5B" w:rsidRPr="00592362" w14:paraId="5FF2B96A" w14:textId="77777777" w:rsidTr="00786CD4">
        <w:tc>
          <w:tcPr>
            <w:tcW w:w="959" w:type="dxa"/>
          </w:tcPr>
          <w:p w14:paraId="370E3ACA" w14:textId="77777777" w:rsidR="00A67C5B" w:rsidRPr="00592362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 w:rsidRPr="00592362">
              <w:rPr>
                <w:sz w:val="16"/>
                <w:szCs w:val="16"/>
              </w:rPr>
              <w:t>1</w:t>
            </w:r>
          </w:p>
        </w:tc>
        <w:tc>
          <w:tcPr>
            <w:tcW w:w="8283" w:type="dxa"/>
          </w:tcPr>
          <w:p w14:paraId="37F227EE" w14:textId="77777777" w:rsidR="00A67C5B" w:rsidRPr="00592362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 the boundaries of all parameters</w:t>
            </w:r>
          </w:p>
        </w:tc>
      </w:tr>
      <w:tr w:rsidR="00A67C5B" w:rsidRPr="00592362" w14:paraId="24941B7B" w14:textId="77777777" w:rsidTr="00786CD4">
        <w:tc>
          <w:tcPr>
            <w:tcW w:w="959" w:type="dxa"/>
          </w:tcPr>
          <w:p w14:paraId="7DBFFD2F" w14:textId="77777777" w:rsidR="00A67C5B" w:rsidRPr="00592362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283" w:type="dxa"/>
          </w:tcPr>
          <w:p w14:paraId="4960E092" w14:textId="77777777" w:rsidR="00A67C5B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</w:tr>
      <w:tr w:rsidR="00A67C5B" w:rsidRPr="00592362" w14:paraId="0FE70B9F" w14:textId="77777777" w:rsidTr="00786CD4">
        <w:tc>
          <w:tcPr>
            <w:tcW w:w="959" w:type="dxa"/>
          </w:tcPr>
          <w:p w14:paraId="60EEFA60" w14:textId="77777777" w:rsidR="00A67C5B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283" w:type="dxa"/>
          </w:tcPr>
          <w:p w14:paraId="4B0813A9" w14:textId="77777777" w:rsidR="00A67C5B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</w:tr>
      <w:tr w:rsidR="00A67C5B" w:rsidRPr="00592362" w14:paraId="2FAB7975" w14:textId="77777777" w:rsidTr="00786CD4">
        <w:tc>
          <w:tcPr>
            <w:tcW w:w="959" w:type="dxa"/>
          </w:tcPr>
          <w:p w14:paraId="2DB58258" w14:textId="77777777" w:rsidR="00A67C5B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283" w:type="dxa"/>
          </w:tcPr>
          <w:p w14:paraId="27562A8F" w14:textId="77777777" w:rsidR="00A67C5B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</w:tr>
      <w:tr w:rsidR="00A67C5B" w:rsidRPr="00592362" w14:paraId="02AE7059" w14:textId="77777777" w:rsidTr="00786CD4">
        <w:tc>
          <w:tcPr>
            <w:tcW w:w="959" w:type="dxa"/>
          </w:tcPr>
          <w:p w14:paraId="605F383F" w14:textId="77777777" w:rsidR="00A67C5B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283" w:type="dxa"/>
          </w:tcPr>
          <w:p w14:paraId="3FFDB250" w14:textId="77777777" w:rsidR="00A67C5B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</w:tr>
      <w:tr w:rsidR="00A67C5B" w:rsidRPr="00592362" w14:paraId="71CE1260" w14:textId="77777777" w:rsidTr="00786CD4">
        <w:tc>
          <w:tcPr>
            <w:tcW w:w="959" w:type="dxa"/>
          </w:tcPr>
          <w:p w14:paraId="7918AC2B" w14:textId="77777777" w:rsidR="00A67C5B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283" w:type="dxa"/>
          </w:tcPr>
          <w:p w14:paraId="4291E369" w14:textId="77777777" w:rsidR="00A67C5B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</w:tr>
      <w:tr w:rsidR="00A67C5B" w:rsidRPr="00592362" w14:paraId="7A88AADC" w14:textId="77777777" w:rsidTr="00786CD4">
        <w:tc>
          <w:tcPr>
            <w:tcW w:w="959" w:type="dxa"/>
          </w:tcPr>
          <w:p w14:paraId="09A3E7E9" w14:textId="77777777" w:rsidR="00A67C5B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8283" w:type="dxa"/>
          </w:tcPr>
          <w:p w14:paraId="70049302" w14:textId="77777777" w:rsidR="00A67C5B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</w:tr>
    </w:tbl>
    <w:p w14:paraId="680FB2EE" w14:textId="77777777" w:rsidR="00A67C5B" w:rsidRDefault="00A67C5B" w:rsidP="00A67C5B">
      <w:pPr>
        <w:spacing w:before="240"/>
      </w:pPr>
      <w:r>
        <w:t>***********************************************</w:t>
      </w:r>
    </w:p>
    <w:p w14:paraId="3D503BCA" w14:textId="77777777" w:rsidR="00A67C5B" w:rsidRPr="009909ED" w:rsidRDefault="00A67C5B" w:rsidP="00A67C5B">
      <w:pPr>
        <w:pStyle w:val="Heading1"/>
        <w:rPr>
          <w:lang w:val="en-US"/>
        </w:rPr>
      </w:pPr>
      <w:r w:rsidRPr="32C8C76C">
        <w:rPr>
          <w:lang w:val="en-US"/>
        </w:rPr>
        <w:t>User Acceptance Tests</w:t>
      </w:r>
    </w:p>
    <w:p w14:paraId="4A127A5E" w14:textId="77777777" w:rsidR="00A67C5B" w:rsidRDefault="00A67C5B" w:rsidP="00A67C5B">
      <w:r w:rsidRPr="32C8C76C">
        <w:t>***********************************************</w:t>
      </w:r>
    </w:p>
    <w:p w14:paraId="41ED34A7" w14:textId="47796BFC" w:rsidR="00A67C5B" w:rsidRDefault="00A67C5B" w:rsidP="00A67C5B"/>
    <w:p w14:paraId="64721812" w14:textId="08126460" w:rsidR="005B2A37" w:rsidRDefault="005B2A37" w:rsidP="00A67C5B"/>
    <w:p w14:paraId="0179795A" w14:textId="326BF48D" w:rsidR="005B2A37" w:rsidRDefault="005B2A37" w:rsidP="005B2A37">
      <w:pPr>
        <w:pStyle w:val="Heading1"/>
        <w:rPr>
          <w:lang w:val="en-US"/>
        </w:rPr>
      </w:pPr>
      <w:r>
        <w:rPr>
          <w:lang w:val="en-US"/>
        </w:rPr>
        <w:lastRenderedPageBreak/>
        <w:t>Delivery Notes</w:t>
      </w:r>
    </w:p>
    <w:p w14:paraId="72919F0F" w14:textId="5D79D955" w:rsidR="00FB6CE4" w:rsidRPr="00761885" w:rsidRDefault="00FB6CE4" w:rsidP="00FB6CE4">
      <w:pPr>
        <w:rPr>
          <w:u w:val="single"/>
          <w:lang w:val="en-US"/>
        </w:rPr>
      </w:pPr>
      <w:r w:rsidRPr="00761885">
        <w:rPr>
          <w:u w:val="single"/>
          <w:lang w:val="en-US"/>
        </w:rPr>
        <w:t xml:space="preserve">Package </w:t>
      </w:r>
    </w:p>
    <w:p w14:paraId="269383FF" w14:textId="7301583B" w:rsidR="00FB6CE4" w:rsidRDefault="00FB6CE4" w:rsidP="00FB6CE4">
      <w:pPr>
        <w:rPr>
          <w:b/>
          <w:bCs/>
          <w:lang w:val="en-US"/>
        </w:rPr>
      </w:pPr>
      <w:r w:rsidRPr="00FB6CE4">
        <w:rPr>
          <w:b/>
          <w:bCs/>
          <w:lang w:val="en-US"/>
        </w:rPr>
        <w:t>EA_FORECASTING</w:t>
      </w:r>
    </w:p>
    <w:p w14:paraId="15A2BF01" w14:textId="16C2F2FF" w:rsidR="00FB6CE4" w:rsidRPr="00761885" w:rsidRDefault="00FB6CE4" w:rsidP="00FB6CE4">
      <w:pPr>
        <w:rPr>
          <w:u w:val="single"/>
          <w:lang w:val="en-US"/>
        </w:rPr>
      </w:pPr>
      <w:r w:rsidRPr="00761885">
        <w:rPr>
          <w:u w:val="single"/>
          <w:lang w:val="en-US"/>
        </w:rPr>
        <w:t>Permissions Granted</w:t>
      </w:r>
    </w:p>
    <w:p w14:paraId="4FF0EFC3" w14:textId="53049E98" w:rsidR="00FB6CE4" w:rsidRDefault="00FB6CE4" w:rsidP="00FB6CE4">
      <w:pPr>
        <w:rPr>
          <w:b/>
          <w:bCs/>
          <w:lang w:val="en-US"/>
        </w:rPr>
      </w:pPr>
      <w:r>
        <w:rPr>
          <w:b/>
          <w:bCs/>
          <w:lang w:val="en-US"/>
        </w:rPr>
        <w:t>IFS_ALL</w:t>
      </w:r>
    </w:p>
    <w:p w14:paraId="6EA2074C" w14:textId="4845222E" w:rsidR="007504C9" w:rsidRPr="007504C9" w:rsidRDefault="007504C9" w:rsidP="007504C9">
      <w:pPr>
        <w:rPr>
          <w:u w:val="single"/>
          <w:lang w:val="en-US"/>
        </w:rPr>
      </w:pPr>
      <w:r w:rsidRPr="007504C9">
        <w:rPr>
          <w:u w:val="single"/>
          <w:lang w:val="en-US"/>
        </w:rPr>
        <w:t>Technical Limitations</w:t>
      </w:r>
    </w:p>
    <w:p w14:paraId="06128A77" w14:textId="243E20C1" w:rsidR="007504C9" w:rsidRDefault="007504C9" w:rsidP="007504C9">
      <w:r>
        <w:t>T</w:t>
      </w:r>
      <w:r>
        <w:t>echnical limitations as follows,</w:t>
      </w:r>
    </w:p>
    <w:p w14:paraId="1056A53D" w14:textId="7E7B40EF" w:rsidR="007504C9" w:rsidRDefault="007504C9" w:rsidP="007504C9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It is not possible to add the two custom fields to the “</w:t>
      </w:r>
      <w:r>
        <w:rPr>
          <w:rFonts w:eastAsia="Times New Roman"/>
          <w:b/>
          <w:bCs/>
        </w:rPr>
        <w:t>MS Level 1 Parts per MS Set</w:t>
      </w:r>
      <w:r>
        <w:rPr>
          <w:rFonts w:eastAsia="Times New Roman"/>
        </w:rPr>
        <w:t>” window.  This window is based on the “</w:t>
      </w:r>
      <w:r>
        <w:rPr>
          <w:rFonts w:eastAsia="Times New Roman"/>
          <w:b/>
          <w:bCs/>
        </w:rPr>
        <w:t>LEVEL_1_PART_EXT</w:t>
      </w:r>
      <w:r>
        <w:rPr>
          <w:rFonts w:eastAsia="Times New Roman"/>
        </w:rPr>
        <w:t xml:space="preserve">” view in which the </w:t>
      </w:r>
      <w:r>
        <w:rPr>
          <w:rFonts w:eastAsia="Times New Roman"/>
          <w:b/>
          <w:bCs/>
        </w:rPr>
        <w:t>OBJKEY is not available</w:t>
      </w:r>
      <w:r>
        <w:rPr>
          <w:rFonts w:eastAsia="Times New Roman"/>
        </w:rPr>
        <w:t>. Therefore, this view does not support any custom fields.</w:t>
      </w:r>
    </w:p>
    <w:p w14:paraId="19DF03F9" w14:textId="77777777" w:rsidR="007504C9" w:rsidRDefault="007504C9" w:rsidP="007504C9"/>
    <w:p w14:paraId="1BA81A56" w14:textId="3844EF81" w:rsidR="007504C9" w:rsidRDefault="007504C9" w:rsidP="007504C9">
      <w:pPr>
        <w:jc w:val="center"/>
      </w:pPr>
      <w:r>
        <w:rPr>
          <w:noProof/>
        </w:rPr>
        <w:drawing>
          <wp:inline distT="0" distB="0" distL="0" distR="0" wp14:anchorId="12D55BE1" wp14:editId="779F6079">
            <wp:extent cx="5731510" cy="2059940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1D666" w14:textId="77777777" w:rsidR="007504C9" w:rsidRDefault="007504C9" w:rsidP="007504C9"/>
    <w:p w14:paraId="021AF8A6" w14:textId="123C52C1" w:rsidR="007504C9" w:rsidRDefault="007504C9" w:rsidP="007504C9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Adding the custom fields into the “</w:t>
      </w:r>
      <w:r>
        <w:rPr>
          <w:rFonts w:eastAsia="Times New Roman"/>
          <w:b/>
          <w:bCs/>
        </w:rPr>
        <w:t>MS for Multiple Parts</w:t>
      </w:r>
      <w:r>
        <w:rPr>
          <w:rFonts w:eastAsia="Times New Roman"/>
        </w:rPr>
        <w:t xml:space="preserve">” screen is also not possible since the view is not a base view. Therefore, this </w:t>
      </w:r>
      <w:r>
        <w:rPr>
          <w:rFonts w:eastAsia="Times New Roman"/>
        </w:rPr>
        <w:t>does not</w:t>
      </w:r>
      <w:r>
        <w:rPr>
          <w:rFonts w:eastAsia="Times New Roman"/>
        </w:rPr>
        <w:t xml:space="preserve"> support any custom fields too.</w:t>
      </w:r>
    </w:p>
    <w:p w14:paraId="5FC1B9DE" w14:textId="77777777" w:rsidR="007504C9" w:rsidRDefault="007504C9" w:rsidP="007504C9">
      <w:pPr>
        <w:pStyle w:val="ListParagraph"/>
        <w:ind w:left="825"/>
        <w:rPr>
          <w:rFonts w:eastAsiaTheme="minorHAnsi"/>
        </w:rPr>
      </w:pPr>
    </w:p>
    <w:p w14:paraId="0E5BCE2D" w14:textId="5656B22C" w:rsidR="00FB6CE4" w:rsidRPr="00FB6CE4" w:rsidRDefault="007504C9" w:rsidP="007504C9">
      <w:pPr>
        <w:rPr>
          <w:lang w:val="en-US"/>
        </w:rPr>
      </w:pPr>
      <w:r>
        <w:rPr>
          <w:noProof/>
        </w:rPr>
        <w:drawing>
          <wp:inline distT="0" distB="0" distL="0" distR="0" wp14:anchorId="1E3273C6" wp14:editId="675C2DD2">
            <wp:extent cx="5731510" cy="1753870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177B0" w14:textId="7E1978D1" w:rsidR="005B2A37" w:rsidRDefault="005B2A37" w:rsidP="00A67C5B"/>
    <w:p w14:paraId="323CE855" w14:textId="3E2AB23F" w:rsidR="009B78D9" w:rsidRPr="009B78D9" w:rsidRDefault="009B78D9" w:rsidP="00A67C5B">
      <w:pPr>
        <w:rPr>
          <w:u w:val="single"/>
        </w:rPr>
      </w:pPr>
      <w:r w:rsidRPr="009B78D9">
        <w:rPr>
          <w:u w:val="single"/>
        </w:rPr>
        <w:t>Custom Fields</w:t>
      </w:r>
    </w:p>
    <w:p w14:paraId="05A4F414" w14:textId="1AED8AD7" w:rsidR="002966E8" w:rsidRDefault="00391A19">
      <w:r>
        <w:t xml:space="preserve">To hide the </w:t>
      </w:r>
      <w:r w:rsidRPr="00391A19">
        <w:rPr>
          <w:b/>
          <w:bCs/>
        </w:rPr>
        <w:t>Project PNG</w:t>
      </w:r>
      <w:r>
        <w:t xml:space="preserve"> and </w:t>
      </w:r>
      <w:r w:rsidRPr="00391A19">
        <w:rPr>
          <w:b/>
          <w:bCs/>
        </w:rPr>
        <w:t>Project PNG Description</w:t>
      </w:r>
      <w:r>
        <w:t xml:space="preserve"> fields in the MS Level 1 Part Window, RMB on the header, Properties, Layout, Untick the two tick boxes of the two fields as follows.</w:t>
      </w:r>
    </w:p>
    <w:p w14:paraId="0E05D8FD" w14:textId="77777777" w:rsidR="00A15F9F" w:rsidRDefault="00A15F9F"/>
    <w:p w14:paraId="75FF253A" w14:textId="139C6B22" w:rsidR="00391A19" w:rsidRDefault="00391A19" w:rsidP="007C3400">
      <w:pPr>
        <w:jc w:val="center"/>
      </w:pPr>
      <w:r>
        <w:rPr>
          <w:noProof/>
        </w:rPr>
        <w:drawing>
          <wp:inline distT="0" distB="0" distL="0" distR="0" wp14:anchorId="5FAE268A" wp14:editId="0554A293">
            <wp:extent cx="5572125" cy="3352800"/>
            <wp:effectExtent l="19050" t="19050" r="28575" b="19050"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3528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C6B996" w14:textId="4CCA9F36" w:rsidR="00A15F9F" w:rsidRDefault="00A15F9F"/>
    <w:p w14:paraId="77677928" w14:textId="2ADE0D15" w:rsidR="00A15F9F" w:rsidRDefault="00A15F9F" w:rsidP="00A15F9F">
      <w:r>
        <w:t xml:space="preserve">To add the two new custom fields into the layout, </w:t>
      </w:r>
      <w:r>
        <w:t>RMB on the header, Properties, Layout, tick the two tick boxes of the two fields as follows.</w:t>
      </w:r>
    </w:p>
    <w:p w14:paraId="144AADDE" w14:textId="3102B79A" w:rsidR="00A15F9F" w:rsidRDefault="00A15F9F" w:rsidP="001E49AB">
      <w:pPr>
        <w:jc w:val="center"/>
      </w:pPr>
      <w:r>
        <w:rPr>
          <w:noProof/>
        </w:rPr>
        <w:drawing>
          <wp:inline distT="0" distB="0" distL="0" distR="0" wp14:anchorId="1635FA20" wp14:editId="51920870">
            <wp:extent cx="3181285" cy="4117015"/>
            <wp:effectExtent l="19050" t="19050" r="19685" b="1714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 rotWithShape="1">
                    <a:blip r:embed="rId19"/>
                    <a:srcRect r="28913" b="7220"/>
                    <a:stretch/>
                  </pic:blipFill>
                  <pic:spPr bwMode="auto">
                    <a:xfrm>
                      <a:off x="0" y="0"/>
                      <a:ext cx="3186293" cy="4123496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740DFC" w14:textId="6EA76521" w:rsidR="000B26DA" w:rsidRDefault="000B26DA" w:rsidP="000B26DA">
      <w:r>
        <w:lastRenderedPageBreak/>
        <w:t xml:space="preserve">Note – If the two fields are not visible in the Object Properties Dialog Box, make sure the following the Logical Unit is approved, published, and synchronized. </w:t>
      </w:r>
    </w:p>
    <w:p w14:paraId="5918DBCB" w14:textId="1517B151" w:rsidR="000B26DA" w:rsidRDefault="002F535B" w:rsidP="002F535B">
      <w:pPr>
        <w:jc w:val="center"/>
      </w:pPr>
      <w:r>
        <w:rPr>
          <w:noProof/>
        </w:rPr>
        <w:drawing>
          <wp:inline distT="0" distB="0" distL="0" distR="0" wp14:anchorId="7193D7FF" wp14:editId="401F8AAC">
            <wp:extent cx="6278646" cy="2979331"/>
            <wp:effectExtent l="19050" t="19050" r="27305" b="1206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0844" cy="298511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B2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10630"/>
    <w:multiLevelType w:val="hybridMultilevel"/>
    <w:tmpl w:val="AE1AAA3A"/>
    <w:lvl w:ilvl="0" w:tplc="7430C6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657AB"/>
    <w:multiLevelType w:val="hybridMultilevel"/>
    <w:tmpl w:val="0A827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51544"/>
    <w:multiLevelType w:val="hybridMultilevel"/>
    <w:tmpl w:val="A04E3E36"/>
    <w:lvl w:ilvl="0" w:tplc="4448E6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1F83782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DE3C2568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807A52A4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610E03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E58A92E0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53834A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9B80256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37A1046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1B2162D"/>
    <w:multiLevelType w:val="hybridMultilevel"/>
    <w:tmpl w:val="FDFEA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B6D59"/>
    <w:multiLevelType w:val="hybridMultilevel"/>
    <w:tmpl w:val="A7CCDF00"/>
    <w:lvl w:ilvl="0" w:tplc="0809000F">
      <w:start w:val="1"/>
      <w:numFmt w:val="decimal"/>
      <w:lvlText w:val="%1."/>
      <w:lvlJc w:val="left"/>
      <w:pPr>
        <w:ind w:left="825" w:hanging="360"/>
      </w:pPr>
    </w:lvl>
    <w:lvl w:ilvl="1" w:tplc="08090019">
      <w:start w:val="1"/>
      <w:numFmt w:val="lowerLetter"/>
      <w:lvlText w:val="%2."/>
      <w:lvlJc w:val="left"/>
      <w:pPr>
        <w:ind w:left="1545" w:hanging="360"/>
      </w:pPr>
    </w:lvl>
    <w:lvl w:ilvl="2" w:tplc="0809001B">
      <w:start w:val="1"/>
      <w:numFmt w:val="lowerRoman"/>
      <w:lvlText w:val="%3."/>
      <w:lvlJc w:val="right"/>
      <w:pPr>
        <w:ind w:left="2265" w:hanging="180"/>
      </w:pPr>
    </w:lvl>
    <w:lvl w:ilvl="3" w:tplc="0809000F">
      <w:start w:val="1"/>
      <w:numFmt w:val="decimal"/>
      <w:lvlText w:val="%4."/>
      <w:lvlJc w:val="left"/>
      <w:pPr>
        <w:ind w:left="2985" w:hanging="360"/>
      </w:pPr>
    </w:lvl>
    <w:lvl w:ilvl="4" w:tplc="08090019">
      <w:start w:val="1"/>
      <w:numFmt w:val="lowerLetter"/>
      <w:lvlText w:val="%5."/>
      <w:lvlJc w:val="left"/>
      <w:pPr>
        <w:ind w:left="3705" w:hanging="360"/>
      </w:pPr>
    </w:lvl>
    <w:lvl w:ilvl="5" w:tplc="0809001B">
      <w:start w:val="1"/>
      <w:numFmt w:val="lowerRoman"/>
      <w:lvlText w:val="%6."/>
      <w:lvlJc w:val="right"/>
      <w:pPr>
        <w:ind w:left="4425" w:hanging="180"/>
      </w:pPr>
    </w:lvl>
    <w:lvl w:ilvl="6" w:tplc="0809000F">
      <w:start w:val="1"/>
      <w:numFmt w:val="decimal"/>
      <w:lvlText w:val="%7."/>
      <w:lvlJc w:val="left"/>
      <w:pPr>
        <w:ind w:left="5145" w:hanging="360"/>
      </w:pPr>
    </w:lvl>
    <w:lvl w:ilvl="7" w:tplc="08090019">
      <w:start w:val="1"/>
      <w:numFmt w:val="lowerLetter"/>
      <w:lvlText w:val="%8."/>
      <w:lvlJc w:val="left"/>
      <w:pPr>
        <w:ind w:left="5865" w:hanging="360"/>
      </w:pPr>
    </w:lvl>
    <w:lvl w:ilvl="8" w:tplc="0809001B">
      <w:start w:val="1"/>
      <w:numFmt w:val="lowerRoman"/>
      <w:lvlText w:val="%9."/>
      <w:lvlJc w:val="right"/>
      <w:pPr>
        <w:ind w:left="6585" w:hanging="180"/>
      </w:pPr>
    </w:lvl>
  </w:abstractNum>
  <w:abstractNum w:abstractNumId="5" w15:restartNumberingAfterBreak="0">
    <w:nsid w:val="4B3D187D"/>
    <w:multiLevelType w:val="hybridMultilevel"/>
    <w:tmpl w:val="E5AEFD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BD1B00"/>
    <w:multiLevelType w:val="multilevel"/>
    <w:tmpl w:val="C3DC780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18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2257A39"/>
    <w:multiLevelType w:val="hybridMultilevel"/>
    <w:tmpl w:val="2D9C3F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C5B"/>
    <w:rsid w:val="00030BE5"/>
    <w:rsid w:val="000B26DA"/>
    <w:rsid w:val="00127637"/>
    <w:rsid w:val="001B0442"/>
    <w:rsid w:val="001B2821"/>
    <w:rsid w:val="001C64B9"/>
    <w:rsid w:val="001E49AB"/>
    <w:rsid w:val="002024A4"/>
    <w:rsid w:val="00216847"/>
    <w:rsid w:val="00282169"/>
    <w:rsid w:val="002A372A"/>
    <w:rsid w:val="002F535B"/>
    <w:rsid w:val="00313E66"/>
    <w:rsid w:val="003330EA"/>
    <w:rsid w:val="00377680"/>
    <w:rsid w:val="003829C3"/>
    <w:rsid w:val="00391A19"/>
    <w:rsid w:val="00417CD4"/>
    <w:rsid w:val="00461703"/>
    <w:rsid w:val="004776F3"/>
    <w:rsid w:val="00497979"/>
    <w:rsid w:val="004A042E"/>
    <w:rsid w:val="0050075A"/>
    <w:rsid w:val="00567E3E"/>
    <w:rsid w:val="005B2A37"/>
    <w:rsid w:val="005C2026"/>
    <w:rsid w:val="00671C84"/>
    <w:rsid w:val="00693ED1"/>
    <w:rsid w:val="006F5892"/>
    <w:rsid w:val="007504C9"/>
    <w:rsid w:val="00754492"/>
    <w:rsid w:val="00761885"/>
    <w:rsid w:val="007861E5"/>
    <w:rsid w:val="007A2D51"/>
    <w:rsid w:val="007C3400"/>
    <w:rsid w:val="007F7E5D"/>
    <w:rsid w:val="008579FD"/>
    <w:rsid w:val="008B418E"/>
    <w:rsid w:val="008D2633"/>
    <w:rsid w:val="009164A1"/>
    <w:rsid w:val="00972D08"/>
    <w:rsid w:val="0098118E"/>
    <w:rsid w:val="0099761D"/>
    <w:rsid w:val="009B78D9"/>
    <w:rsid w:val="00A15F9F"/>
    <w:rsid w:val="00A40335"/>
    <w:rsid w:val="00A44A80"/>
    <w:rsid w:val="00A45310"/>
    <w:rsid w:val="00A67C5B"/>
    <w:rsid w:val="00A93595"/>
    <w:rsid w:val="00AC1A4C"/>
    <w:rsid w:val="00B02461"/>
    <w:rsid w:val="00B36785"/>
    <w:rsid w:val="00BC12A3"/>
    <w:rsid w:val="00C32407"/>
    <w:rsid w:val="00C758CD"/>
    <w:rsid w:val="00CB10F7"/>
    <w:rsid w:val="00D1309D"/>
    <w:rsid w:val="00D1764A"/>
    <w:rsid w:val="00D37DD6"/>
    <w:rsid w:val="00DC631E"/>
    <w:rsid w:val="00E6742D"/>
    <w:rsid w:val="00FB6CE4"/>
    <w:rsid w:val="00FE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99A4A"/>
  <w15:chartTrackingRefBased/>
  <w15:docId w15:val="{A5D5E49F-83C2-4073-9868-DF8DEF93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C5B"/>
  </w:style>
  <w:style w:type="paragraph" w:styleId="Heading1">
    <w:name w:val="heading 1"/>
    <w:basedOn w:val="Normal"/>
    <w:next w:val="Normal"/>
    <w:link w:val="Heading1Char"/>
    <w:uiPriority w:val="9"/>
    <w:qFormat/>
    <w:rsid w:val="00A67C5B"/>
    <w:pPr>
      <w:numPr>
        <w:numId w:val="1"/>
      </w:numPr>
      <w:spacing w:after="200" w:line="276" w:lineRule="auto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A67C5B"/>
    <w:pPr>
      <w:numPr>
        <w:ilvl w:val="1"/>
        <w:numId w:val="1"/>
      </w:numPr>
      <w:spacing w:before="120" w:after="200" w:line="276" w:lineRule="auto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67C5B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ascii="Arial" w:eastAsiaTheme="majorEastAsia" w:hAnsi="Arial" w:cstheme="majorBidi"/>
      <w:bCs/>
      <w:color w:val="00B0F0"/>
      <w:sz w:val="24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7C5B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B0F0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C5B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C5B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lang w:eastAsia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C5B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C5B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C5B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C5B"/>
    <w:rPr>
      <w:rFonts w:ascii="Arial" w:hAnsi="Arial"/>
      <w:b/>
      <w:sz w:val="28"/>
    </w:rPr>
  </w:style>
  <w:style w:type="character" w:customStyle="1" w:styleId="Heading2Char">
    <w:name w:val="Heading 2 Char"/>
    <w:basedOn w:val="DefaultParagraphFont"/>
    <w:link w:val="Heading2"/>
    <w:rsid w:val="00A67C5B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67C5B"/>
    <w:rPr>
      <w:rFonts w:ascii="Arial" w:eastAsiaTheme="majorEastAsia" w:hAnsi="Arial" w:cstheme="majorBidi"/>
      <w:bCs/>
      <w:color w:val="00B0F0"/>
      <w:sz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67C5B"/>
    <w:rPr>
      <w:rFonts w:asciiTheme="majorHAnsi" w:eastAsiaTheme="majorEastAsia" w:hAnsiTheme="majorHAnsi" w:cstheme="majorBidi"/>
      <w:b/>
      <w:bCs/>
      <w:i/>
      <w:iCs/>
      <w:color w:val="00B0F0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C5B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C5B"/>
    <w:rPr>
      <w:rFonts w:asciiTheme="majorHAnsi" w:eastAsiaTheme="majorEastAsia" w:hAnsiTheme="majorHAnsi" w:cstheme="majorBidi"/>
      <w:i/>
      <w:iCs/>
      <w:color w:val="1F3763" w:themeColor="accent1" w:themeShade="7F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C5B"/>
    <w:rPr>
      <w:rFonts w:asciiTheme="majorHAnsi" w:eastAsiaTheme="majorEastAsia" w:hAnsiTheme="majorHAnsi" w:cstheme="majorBidi"/>
      <w:i/>
      <w:iCs/>
      <w:color w:val="404040" w:themeColor="text1" w:themeTint="BF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C5B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C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GB"/>
    </w:rPr>
  </w:style>
  <w:style w:type="table" w:styleId="TableGrid">
    <w:name w:val="Table Grid"/>
    <w:basedOn w:val="TableNormal"/>
    <w:uiPriority w:val="59"/>
    <w:rsid w:val="00A67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LBody1">
    <w:name w:val="WLBody1"/>
    <w:link w:val="WLBody1Char"/>
    <w:qFormat/>
    <w:rsid w:val="00A67C5B"/>
    <w:pPr>
      <w:spacing w:after="200" w:line="276" w:lineRule="auto"/>
    </w:pPr>
    <w:rPr>
      <w:rFonts w:ascii="Arial" w:hAnsi="Arial" w:cs="Arial"/>
      <w:color w:val="595959" w:themeColor="text1" w:themeTint="A6"/>
    </w:rPr>
  </w:style>
  <w:style w:type="character" w:customStyle="1" w:styleId="WLBody1Char">
    <w:name w:val="WLBody1 Char"/>
    <w:basedOn w:val="DefaultParagraphFont"/>
    <w:link w:val="WLBody1"/>
    <w:rsid w:val="00A67C5B"/>
    <w:rPr>
      <w:rFonts w:ascii="Arial" w:hAnsi="Arial" w:cs="Arial"/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A67C5B"/>
    <w:pPr>
      <w:spacing w:after="200" w:line="276" w:lineRule="auto"/>
      <w:ind w:left="720"/>
      <w:contextualSpacing/>
    </w:pPr>
    <w:rPr>
      <w:rFonts w:eastAsiaTheme="minorEastAsia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A67C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A67C5B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4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4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cid:image006.jpg@01D74E5A.E60947B0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cid:image004.jpg@01D74E5A.E60947B0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1429F8770DB0438F03F3DB59152848" ma:contentTypeVersion="13" ma:contentTypeDescription="Create a new document." ma:contentTypeScope="" ma:versionID="7012d57cee1d35b1e5a96938350c3ed2">
  <xsd:schema xmlns:xsd="http://www.w3.org/2001/XMLSchema" xmlns:xs="http://www.w3.org/2001/XMLSchema" xmlns:p="http://schemas.microsoft.com/office/2006/metadata/properties" xmlns:ns2="8598fa82-bf05-4c6d-b0f7-f04a5e42c2b2" xmlns:ns3="75e09ebe-0b40-408f-9bf4-74c2626c6c59" targetNamespace="http://schemas.microsoft.com/office/2006/metadata/properties" ma:root="true" ma:fieldsID="f88ede2f5ef1b72ae170985664edf3c9" ns2:_="" ns3:_="">
    <xsd:import namespace="8598fa82-bf05-4c6d-b0f7-f04a5e42c2b2"/>
    <xsd:import namespace="75e09ebe-0b40-408f-9bf4-74c2626c6c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98fa82-bf05-4c6d-b0f7-f04a5e42c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09ebe-0b40-408f-9bf4-74c2626c6c5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FAB2CC-C226-47D1-A419-7F74404FE7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4E85E8-8A28-4F14-BB02-A80ED0F058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FED343-E931-4026-B128-F167275A4F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4A7D1D4-9F4C-4E29-A083-01BEDAF47B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98fa82-bf05-4c6d-b0f7-f04a5e42c2b2"/>
    <ds:schemaRef ds:uri="75e09ebe-0b40-408f-9bf4-74c2626c6c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Sukevic</dc:creator>
  <cp:keywords/>
  <dc:description/>
  <cp:lastModifiedBy>Chamudini Athukorala</cp:lastModifiedBy>
  <cp:revision>15</cp:revision>
  <dcterms:created xsi:type="dcterms:W3CDTF">2021-05-21T03:59:00Z</dcterms:created>
  <dcterms:modified xsi:type="dcterms:W3CDTF">2021-05-27T05:08:00Z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0x010100821429F8770DB0438F03F3DB59152848</vt:lpwstr>
  </property>
  <property fmtid="{D5CDD505-2E9C-101B-9397-08002B2CF9AE}" pid="3" name="WithDev?">
    <vt:bool>true</vt:bool>
  </property>
</Properties>
</file>