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27A2" w14:textId="77777777" w:rsidR="00A67C5B" w:rsidRPr="00624E7A" w:rsidRDefault="00A67C5B" w:rsidP="00A67C5B">
      <w:pPr>
        <w:pStyle w:val="WLBody1"/>
        <w:rPr>
          <w:rFonts w:eastAsia="Times New Roman"/>
          <w:b/>
          <w:sz w:val="32"/>
          <w:szCs w:val="24"/>
        </w:rPr>
      </w:pPr>
      <w:r w:rsidRPr="00624E7A">
        <w:rPr>
          <w:rFonts w:eastAsia="Times New Roman"/>
          <w:b/>
          <w:sz w:val="32"/>
          <w:szCs w:val="24"/>
        </w:rPr>
        <w:t>Info</w:t>
      </w:r>
      <w:r>
        <w:rPr>
          <w:rFonts w:eastAsia="Times New Roman"/>
          <w:b/>
          <w:sz w:val="32"/>
          <w:szCs w:val="24"/>
        </w:rPr>
        <w:t>rmation</w:t>
      </w:r>
      <w:r w:rsidRPr="00624E7A">
        <w:rPr>
          <w:rFonts w:eastAsia="Times New Roman"/>
          <w:b/>
          <w:sz w:val="32"/>
          <w:szCs w:val="24"/>
        </w:rPr>
        <w:t xml:space="preserve"> </w:t>
      </w:r>
    </w:p>
    <w:tbl>
      <w:tblPr>
        <w:tblStyle w:val="TableGrid"/>
        <w:tblW w:w="0" w:type="auto"/>
        <w:tblLook w:val="04A0" w:firstRow="1" w:lastRow="0" w:firstColumn="1" w:lastColumn="0" w:noHBand="0" w:noVBand="1"/>
      </w:tblPr>
      <w:tblGrid>
        <w:gridCol w:w="950"/>
        <w:gridCol w:w="4543"/>
        <w:gridCol w:w="3523"/>
      </w:tblGrid>
      <w:tr w:rsidR="00A67C5B" w:rsidRPr="00592362" w14:paraId="14D98D6A" w14:textId="77777777" w:rsidTr="00786CD4">
        <w:tc>
          <w:tcPr>
            <w:tcW w:w="959" w:type="dxa"/>
            <w:shd w:val="clear" w:color="auto" w:fill="FFFFFF" w:themeFill="background1"/>
          </w:tcPr>
          <w:p w14:paraId="0E543FA1" w14:textId="4EFA2011" w:rsidR="00A67C5B" w:rsidRPr="00592362" w:rsidRDefault="008407D6" w:rsidP="00786CD4">
            <w:pPr>
              <w:pStyle w:val="WLBody1"/>
              <w:spacing w:before="60" w:after="60"/>
              <w:rPr>
                <w:b/>
                <w:sz w:val="16"/>
                <w:szCs w:val="16"/>
              </w:rPr>
            </w:pPr>
            <w:r>
              <w:rPr>
                <w:b/>
                <w:sz w:val="16"/>
                <w:szCs w:val="16"/>
              </w:rPr>
              <w:t>CRIM</w:t>
            </w:r>
            <w:r w:rsidR="00A67C5B" w:rsidRPr="00592362">
              <w:rPr>
                <w:b/>
                <w:sz w:val="16"/>
                <w:szCs w:val="16"/>
              </w:rPr>
              <w:t xml:space="preserve"> ID</w:t>
            </w:r>
          </w:p>
        </w:tc>
        <w:tc>
          <w:tcPr>
            <w:tcW w:w="4678" w:type="dxa"/>
            <w:shd w:val="clear" w:color="auto" w:fill="FFFFFF" w:themeFill="background1"/>
          </w:tcPr>
          <w:p w14:paraId="5119CBCB" w14:textId="77777777" w:rsidR="00A67C5B" w:rsidRPr="00592362" w:rsidRDefault="00A67C5B" w:rsidP="00786CD4">
            <w:pPr>
              <w:pStyle w:val="WLBody1"/>
              <w:spacing w:before="60" w:after="60"/>
              <w:rPr>
                <w:b/>
                <w:sz w:val="16"/>
                <w:szCs w:val="16"/>
              </w:rPr>
            </w:pPr>
            <w:r w:rsidRPr="00592362">
              <w:rPr>
                <w:b/>
                <w:sz w:val="16"/>
                <w:szCs w:val="16"/>
              </w:rPr>
              <w:t>Title</w:t>
            </w:r>
          </w:p>
        </w:tc>
        <w:tc>
          <w:tcPr>
            <w:tcW w:w="3605" w:type="dxa"/>
            <w:shd w:val="clear" w:color="auto" w:fill="FFFFFF" w:themeFill="background1"/>
          </w:tcPr>
          <w:p w14:paraId="65AC0F73" w14:textId="77777777" w:rsidR="00A67C5B" w:rsidRPr="00592362" w:rsidRDefault="00A67C5B" w:rsidP="00786CD4">
            <w:pPr>
              <w:pStyle w:val="WLBody1"/>
              <w:spacing w:before="60" w:after="60"/>
              <w:rPr>
                <w:b/>
                <w:sz w:val="16"/>
                <w:szCs w:val="16"/>
              </w:rPr>
            </w:pPr>
            <w:r w:rsidRPr="00592362">
              <w:rPr>
                <w:b/>
                <w:sz w:val="16"/>
                <w:szCs w:val="16"/>
              </w:rPr>
              <w:t>Workstream</w:t>
            </w:r>
          </w:p>
        </w:tc>
      </w:tr>
      <w:tr w:rsidR="00A67C5B" w:rsidRPr="00592362" w14:paraId="06DD212E" w14:textId="77777777" w:rsidTr="00786CD4">
        <w:tc>
          <w:tcPr>
            <w:tcW w:w="959" w:type="dxa"/>
          </w:tcPr>
          <w:p w14:paraId="7912DECA" w14:textId="75E85274" w:rsidR="00A67C5B" w:rsidRPr="00592362" w:rsidRDefault="00B113C0" w:rsidP="00786CD4">
            <w:pPr>
              <w:pStyle w:val="WLBody1"/>
              <w:spacing w:before="60" w:after="60"/>
              <w:rPr>
                <w:sz w:val="16"/>
                <w:szCs w:val="16"/>
              </w:rPr>
            </w:pPr>
            <w:r>
              <w:rPr>
                <w:sz w:val="16"/>
                <w:szCs w:val="16"/>
              </w:rPr>
              <w:t>C0</w:t>
            </w:r>
            <w:r w:rsidR="00982E60">
              <w:rPr>
                <w:sz w:val="16"/>
                <w:szCs w:val="16"/>
              </w:rPr>
              <w:t>6</w:t>
            </w:r>
            <w:r w:rsidR="0072011A">
              <w:rPr>
                <w:sz w:val="16"/>
                <w:szCs w:val="16"/>
              </w:rPr>
              <w:t>49</w:t>
            </w:r>
          </w:p>
        </w:tc>
        <w:tc>
          <w:tcPr>
            <w:tcW w:w="4678" w:type="dxa"/>
          </w:tcPr>
          <w:p w14:paraId="63F9EFEE" w14:textId="1CB99FCB" w:rsidR="00A67C5B" w:rsidRPr="006C4AE8" w:rsidRDefault="0072011A" w:rsidP="00786CD4">
            <w:pPr>
              <w:pStyle w:val="Title"/>
              <w:rPr>
                <w:rFonts w:ascii="Arial" w:eastAsiaTheme="minorEastAsia" w:hAnsi="Arial" w:cs="Arial"/>
                <w:color w:val="595959" w:themeColor="text1" w:themeTint="A6"/>
                <w:spacing w:val="0"/>
                <w:kern w:val="0"/>
                <w:sz w:val="16"/>
                <w:szCs w:val="16"/>
                <w:lang w:eastAsia="en-US"/>
              </w:rPr>
            </w:pPr>
            <w:r>
              <w:rPr>
                <w:rFonts w:ascii="Arial" w:eastAsiaTheme="minorEastAsia" w:hAnsi="Arial" w:cs="Arial"/>
                <w:color w:val="595959" w:themeColor="text1" w:themeTint="A6"/>
                <w:spacing w:val="0"/>
                <w:kern w:val="0"/>
                <w:sz w:val="16"/>
                <w:szCs w:val="16"/>
                <w:lang w:eastAsia="en-US"/>
              </w:rPr>
              <w:t xml:space="preserve">Update Order type on the WO </w:t>
            </w:r>
            <w:r w:rsidR="00A67C5B" w:rsidRPr="278CC2F8">
              <w:rPr>
                <w:rFonts w:ascii="Arial" w:eastAsiaTheme="minorEastAsia" w:hAnsi="Arial" w:cs="Arial"/>
                <w:color w:val="595959" w:themeColor="text1" w:themeTint="A6"/>
                <w:spacing w:val="0"/>
                <w:kern w:val="0"/>
                <w:sz w:val="16"/>
                <w:szCs w:val="16"/>
                <w:lang w:eastAsia="en-US"/>
              </w:rPr>
              <w:t>– v0.1</w:t>
            </w:r>
          </w:p>
        </w:tc>
        <w:tc>
          <w:tcPr>
            <w:tcW w:w="3605" w:type="dxa"/>
          </w:tcPr>
          <w:p w14:paraId="067663BE" w14:textId="4874EDA3" w:rsidR="00A67C5B" w:rsidRPr="00592362" w:rsidRDefault="00A67C5B" w:rsidP="00786CD4">
            <w:pPr>
              <w:pStyle w:val="WLBody1"/>
              <w:spacing w:before="60" w:after="60"/>
              <w:rPr>
                <w:sz w:val="16"/>
                <w:szCs w:val="16"/>
              </w:rPr>
            </w:pPr>
            <w:r>
              <w:rPr>
                <w:sz w:val="16"/>
                <w:szCs w:val="16"/>
              </w:rPr>
              <w:t>Service Management</w:t>
            </w:r>
            <w:r w:rsidR="00A230FF">
              <w:rPr>
                <w:sz w:val="16"/>
                <w:szCs w:val="16"/>
              </w:rPr>
              <w:t xml:space="preserve">; </w:t>
            </w:r>
            <w:r w:rsidR="00982E60">
              <w:rPr>
                <w:sz w:val="16"/>
                <w:szCs w:val="16"/>
              </w:rPr>
              <w:t>Finance</w:t>
            </w:r>
            <w:r w:rsidR="0072011A">
              <w:rPr>
                <w:sz w:val="16"/>
                <w:szCs w:val="16"/>
              </w:rPr>
              <w:t>; Project</w:t>
            </w:r>
          </w:p>
        </w:tc>
      </w:tr>
    </w:tbl>
    <w:p w14:paraId="6C4E9B2E" w14:textId="77777777" w:rsidR="00A67C5B" w:rsidRPr="00592362" w:rsidRDefault="00A67C5B" w:rsidP="00A67C5B">
      <w:pPr>
        <w:pStyle w:val="WLBody1"/>
        <w:rPr>
          <w:b/>
          <w:sz w:val="28"/>
        </w:rPr>
      </w:pPr>
    </w:p>
    <w:p w14:paraId="1EA419C4" w14:textId="77777777" w:rsidR="00A67C5B" w:rsidRPr="00592362" w:rsidRDefault="00A67C5B" w:rsidP="00A67C5B">
      <w:pPr>
        <w:pStyle w:val="WLBody1"/>
        <w:rPr>
          <w:rFonts w:eastAsia="Times New Roman"/>
          <w:b/>
          <w:sz w:val="32"/>
          <w:szCs w:val="24"/>
        </w:rPr>
      </w:pPr>
      <w:r w:rsidRPr="00592362">
        <w:rPr>
          <w:rFonts w:eastAsia="Times New Roman"/>
          <w:b/>
          <w:sz w:val="32"/>
          <w:szCs w:val="24"/>
        </w:rPr>
        <w:t xml:space="preserve">Revision History </w:t>
      </w:r>
    </w:p>
    <w:tbl>
      <w:tblPr>
        <w:tblStyle w:val="TableGrid"/>
        <w:tblW w:w="0" w:type="auto"/>
        <w:tblLook w:val="04A0" w:firstRow="1" w:lastRow="0" w:firstColumn="1" w:lastColumn="0" w:noHBand="0" w:noVBand="1"/>
      </w:tblPr>
      <w:tblGrid>
        <w:gridCol w:w="1204"/>
        <w:gridCol w:w="1910"/>
        <w:gridCol w:w="2268"/>
        <w:gridCol w:w="3634"/>
      </w:tblGrid>
      <w:tr w:rsidR="00A67C5B" w:rsidRPr="00592362" w14:paraId="5E645507" w14:textId="77777777" w:rsidTr="00786CD4">
        <w:tc>
          <w:tcPr>
            <w:tcW w:w="1204" w:type="dxa"/>
            <w:shd w:val="clear" w:color="auto" w:fill="FFFFFF" w:themeFill="background1"/>
          </w:tcPr>
          <w:p w14:paraId="187D36F8" w14:textId="77777777" w:rsidR="00A67C5B" w:rsidRPr="00592362" w:rsidRDefault="00A67C5B" w:rsidP="00786CD4">
            <w:pPr>
              <w:pStyle w:val="WLBody1"/>
              <w:spacing w:before="60" w:after="60"/>
              <w:rPr>
                <w:b/>
                <w:sz w:val="16"/>
                <w:szCs w:val="16"/>
              </w:rPr>
            </w:pPr>
            <w:r w:rsidRPr="00592362">
              <w:rPr>
                <w:b/>
                <w:sz w:val="16"/>
                <w:szCs w:val="16"/>
              </w:rPr>
              <w:t>Revision</w:t>
            </w:r>
          </w:p>
        </w:tc>
        <w:tc>
          <w:tcPr>
            <w:tcW w:w="1910" w:type="dxa"/>
            <w:shd w:val="clear" w:color="auto" w:fill="FFFFFF" w:themeFill="background1"/>
          </w:tcPr>
          <w:p w14:paraId="16B27581" w14:textId="77777777" w:rsidR="00A67C5B" w:rsidRPr="00592362" w:rsidRDefault="00A67C5B" w:rsidP="00786CD4">
            <w:pPr>
              <w:pStyle w:val="WLBody1"/>
              <w:spacing w:before="60" w:after="60"/>
              <w:rPr>
                <w:b/>
                <w:sz w:val="16"/>
                <w:szCs w:val="16"/>
              </w:rPr>
            </w:pPr>
            <w:r w:rsidRPr="00592362">
              <w:rPr>
                <w:b/>
                <w:sz w:val="16"/>
                <w:szCs w:val="16"/>
              </w:rPr>
              <w:t>Date</w:t>
            </w:r>
          </w:p>
        </w:tc>
        <w:tc>
          <w:tcPr>
            <w:tcW w:w="2268" w:type="dxa"/>
            <w:shd w:val="clear" w:color="auto" w:fill="FFFFFF" w:themeFill="background1"/>
          </w:tcPr>
          <w:p w14:paraId="57528C2F" w14:textId="77777777" w:rsidR="00A67C5B" w:rsidRPr="00592362" w:rsidRDefault="00A67C5B" w:rsidP="00786CD4">
            <w:pPr>
              <w:pStyle w:val="WLBody1"/>
              <w:spacing w:before="60" w:after="60"/>
              <w:rPr>
                <w:b/>
                <w:sz w:val="16"/>
                <w:szCs w:val="16"/>
              </w:rPr>
            </w:pPr>
            <w:r w:rsidRPr="00592362">
              <w:rPr>
                <w:b/>
                <w:sz w:val="16"/>
                <w:szCs w:val="16"/>
              </w:rPr>
              <w:t>By</w:t>
            </w:r>
          </w:p>
        </w:tc>
        <w:tc>
          <w:tcPr>
            <w:tcW w:w="3634" w:type="dxa"/>
            <w:shd w:val="clear" w:color="auto" w:fill="FFFFFF" w:themeFill="background1"/>
          </w:tcPr>
          <w:p w14:paraId="14D8DB5E" w14:textId="77777777" w:rsidR="00A67C5B" w:rsidRPr="00592362" w:rsidRDefault="00A67C5B" w:rsidP="00786CD4">
            <w:pPr>
              <w:pStyle w:val="WLBody1"/>
              <w:spacing w:before="60" w:after="60"/>
              <w:rPr>
                <w:b/>
                <w:sz w:val="16"/>
                <w:szCs w:val="16"/>
              </w:rPr>
            </w:pPr>
            <w:r w:rsidRPr="00592362">
              <w:rPr>
                <w:b/>
                <w:sz w:val="16"/>
                <w:szCs w:val="16"/>
              </w:rPr>
              <w:t>Remarks</w:t>
            </w:r>
          </w:p>
        </w:tc>
      </w:tr>
      <w:tr w:rsidR="00A67C5B" w:rsidRPr="00592362" w14:paraId="3AEAF59F" w14:textId="77777777" w:rsidTr="00786CD4">
        <w:tc>
          <w:tcPr>
            <w:tcW w:w="1204" w:type="dxa"/>
          </w:tcPr>
          <w:p w14:paraId="4A1ECA01" w14:textId="77777777" w:rsidR="00A67C5B" w:rsidRPr="00592362" w:rsidRDefault="00A67C5B" w:rsidP="00786CD4">
            <w:pPr>
              <w:pStyle w:val="WLBody1"/>
              <w:spacing w:before="60" w:after="60"/>
              <w:jc w:val="center"/>
              <w:rPr>
                <w:sz w:val="16"/>
                <w:szCs w:val="16"/>
              </w:rPr>
            </w:pPr>
            <w:r>
              <w:rPr>
                <w:sz w:val="16"/>
                <w:szCs w:val="16"/>
              </w:rPr>
              <w:t>0.1</w:t>
            </w:r>
          </w:p>
        </w:tc>
        <w:tc>
          <w:tcPr>
            <w:tcW w:w="1910" w:type="dxa"/>
          </w:tcPr>
          <w:p w14:paraId="1A3867C0" w14:textId="42230367" w:rsidR="00A67C5B" w:rsidRPr="00592362" w:rsidRDefault="0072011A" w:rsidP="00786CD4">
            <w:pPr>
              <w:pStyle w:val="WLBody1"/>
              <w:spacing w:before="60" w:after="60"/>
              <w:rPr>
                <w:sz w:val="16"/>
                <w:szCs w:val="16"/>
              </w:rPr>
            </w:pPr>
            <w:r>
              <w:rPr>
                <w:sz w:val="16"/>
                <w:szCs w:val="16"/>
              </w:rPr>
              <w:t>1</w:t>
            </w:r>
            <w:r w:rsidR="0092119C">
              <w:rPr>
                <w:sz w:val="16"/>
                <w:szCs w:val="16"/>
              </w:rPr>
              <w:t>5</w:t>
            </w:r>
            <w:r w:rsidR="00982E60">
              <w:rPr>
                <w:sz w:val="16"/>
                <w:szCs w:val="16"/>
              </w:rPr>
              <w:t>/04/</w:t>
            </w:r>
            <w:r w:rsidR="00041FCE">
              <w:rPr>
                <w:sz w:val="16"/>
                <w:szCs w:val="16"/>
              </w:rPr>
              <w:t>/2021</w:t>
            </w:r>
          </w:p>
        </w:tc>
        <w:tc>
          <w:tcPr>
            <w:tcW w:w="2268" w:type="dxa"/>
          </w:tcPr>
          <w:p w14:paraId="00F0ECFF" w14:textId="3AA60A2A" w:rsidR="00A67C5B" w:rsidRPr="00592362" w:rsidRDefault="00A67C5B" w:rsidP="00786CD4">
            <w:pPr>
              <w:pStyle w:val="WLBody1"/>
              <w:spacing w:before="60" w:after="60"/>
              <w:rPr>
                <w:sz w:val="16"/>
                <w:szCs w:val="16"/>
              </w:rPr>
            </w:pPr>
            <w:r w:rsidRPr="00074026">
              <w:rPr>
                <w:sz w:val="16"/>
                <w:szCs w:val="16"/>
              </w:rPr>
              <w:t xml:space="preserve">Erika </w:t>
            </w:r>
            <w:proofErr w:type="spellStart"/>
            <w:r w:rsidRPr="00074026">
              <w:rPr>
                <w:sz w:val="16"/>
                <w:szCs w:val="16"/>
              </w:rPr>
              <w:t>Sukevic</w:t>
            </w:r>
            <w:proofErr w:type="spellEnd"/>
          </w:p>
        </w:tc>
        <w:tc>
          <w:tcPr>
            <w:tcW w:w="3634" w:type="dxa"/>
          </w:tcPr>
          <w:p w14:paraId="35C0A79D" w14:textId="77777777" w:rsidR="00A67C5B" w:rsidRPr="00592362" w:rsidRDefault="00A67C5B" w:rsidP="00786CD4">
            <w:pPr>
              <w:pStyle w:val="WLBody1"/>
              <w:spacing w:before="60" w:after="60"/>
              <w:rPr>
                <w:sz w:val="16"/>
                <w:szCs w:val="16"/>
              </w:rPr>
            </w:pPr>
            <w:r>
              <w:rPr>
                <w:sz w:val="16"/>
                <w:szCs w:val="16"/>
              </w:rPr>
              <w:t>Base spec</w:t>
            </w:r>
          </w:p>
        </w:tc>
      </w:tr>
      <w:tr w:rsidR="00A67C5B" w:rsidRPr="00592362" w14:paraId="6F6B8BB2" w14:textId="77777777" w:rsidTr="00786CD4">
        <w:tc>
          <w:tcPr>
            <w:tcW w:w="1204" w:type="dxa"/>
          </w:tcPr>
          <w:p w14:paraId="62DDB3EB" w14:textId="77777777" w:rsidR="00A67C5B" w:rsidRPr="00592362" w:rsidRDefault="00A67C5B" w:rsidP="00786CD4">
            <w:pPr>
              <w:pStyle w:val="WLBody1"/>
              <w:spacing w:before="60" w:after="60"/>
              <w:jc w:val="center"/>
              <w:rPr>
                <w:sz w:val="16"/>
                <w:szCs w:val="16"/>
              </w:rPr>
            </w:pPr>
            <w:r>
              <w:rPr>
                <w:sz w:val="16"/>
                <w:szCs w:val="16"/>
              </w:rPr>
              <w:t>1.0</w:t>
            </w:r>
          </w:p>
        </w:tc>
        <w:tc>
          <w:tcPr>
            <w:tcW w:w="1910" w:type="dxa"/>
          </w:tcPr>
          <w:p w14:paraId="6E4C326F" w14:textId="77777777" w:rsidR="00A67C5B" w:rsidRPr="00592362" w:rsidRDefault="00A67C5B" w:rsidP="00786CD4">
            <w:pPr>
              <w:pStyle w:val="WLBody1"/>
              <w:spacing w:before="60" w:after="60"/>
              <w:rPr>
                <w:sz w:val="16"/>
                <w:szCs w:val="16"/>
              </w:rPr>
            </w:pPr>
          </w:p>
        </w:tc>
        <w:tc>
          <w:tcPr>
            <w:tcW w:w="2268" w:type="dxa"/>
          </w:tcPr>
          <w:p w14:paraId="7C37B406" w14:textId="77777777" w:rsidR="00A67C5B" w:rsidRPr="00592362" w:rsidRDefault="00A67C5B" w:rsidP="00786CD4">
            <w:pPr>
              <w:pStyle w:val="WLBody1"/>
              <w:spacing w:before="60" w:after="60"/>
              <w:rPr>
                <w:sz w:val="16"/>
                <w:szCs w:val="16"/>
              </w:rPr>
            </w:pPr>
          </w:p>
        </w:tc>
        <w:tc>
          <w:tcPr>
            <w:tcW w:w="3634" w:type="dxa"/>
          </w:tcPr>
          <w:p w14:paraId="00023302" w14:textId="77777777" w:rsidR="00A67C5B" w:rsidRPr="00592362" w:rsidRDefault="00A67C5B" w:rsidP="00786CD4">
            <w:pPr>
              <w:pStyle w:val="WLBody1"/>
              <w:spacing w:before="60" w:after="60"/>
              <w:rPr>
                <w:sz w:val="16"/>
                <w:szCs w:val="16"/>
              </w:rPr>
            </w:pPr>
            <w:r>
              <w:rPr>
                <w:sz w:val="16"/>
                <w:szCs w:val="16"/>
              </w:rPr>
              <w:t>Updates</w:t>
            </w:r>
          </w:p>
        </w:tc>
      </w:tr>
      <w:tr w:rsidR="00A67C5B" w:rsidRPr="00592362" w14:paraId="71FA03FC" w14:textId="77777777" w:rsidTr="00786CD4">
        <w:tc>
          <w:tcPr>
            <w:tcW w:w="1204" w:type="dxa"/>
          </w:tcPr>
          <w:p w14:paraId="0BDB1FCF" w14:textId="77777777" w:rsidR="00A67C5B" w:rsidRPr="00592362" w:rsidRDefault="00A67C5B" w:rsidP="00786CD4">
            <w:pPr>
              <w:pStyle w:val="WLBody1"/>
              <w:spacing w:before="60" w:after="60"/>
              <w:jc w:val="center"/>
              <w:rPr>
                <w:sz w:val="16"/>
                <w:szCs w:val="16"/>
              </w:rPr>
            </w:pPr>
          </w:p>
        </w:tc>
        <w:tc>
          <w:tcPr>
            <w:tcW w:w="1910" w:type="dxa"/>
          </w:tcPr>
          <w:p w14:paraId="705FF813" w14:textId="77777777" w:rsidR="00A67C5B" w:rsidRPr="00592362" w:rsidRDefault="00A67C5B" w:rsidP="00786CD4">
            <w:pPr>
              <w:pStyle w:val="WLBody1"/>
              <w:spacing w:before="60" w:after="60"/>
              <w:rPr>
                <w:sz w:val="16"/>
                <w:szCs w:val="16"/>
              </w:rPr>
            </w:pPr>
          </w:p>
        </w:tc>
        <w:tc>
          <w:tcPr>
            <w:tcW w:w="2268" w:type="dxa"/>
          </w:tcPr>
          <w:p w14:paraId="2CBCF3BB" w14:textId="77777777" w:rsidR="00A67C5B" w:rsidRPr="00592362" w:rsidRDefault="00A67C5B" w:rsidP="00786CD4">
            <w:pPr>
              <w:pStyle w:val="WLBody1"/>
              <w:spacing w:before="60" w:after="60"/>
              <w:rPr>
                <w:sz w:val="16"/>
                <w:szCs w:val="16"/>
              </w:rPr>
            </w:pPr>
          </w:p>
        </w:tc>
        <w:tc>
          <w:tcPr>
            <w:tcW w:w="3634" w:type="dxa"/>
          </w:tcPr>
          <w:p w14:paraId="67DF061A" w14:textId="77777777" w:rsidR="00A67C5B" w:rsidRPr="00592362" w:rsidRDefault="00A67C5B" w:rsidP="00786CD4">
            <w:pPr>
              <w:pStyle w:val="WLBody1"/>
              <w:spacing w:before="60" w:after="60"/>
              <w:rPr>
                <w:sz w:val="16"/>
                <w:szCs w:val="16"/>
              </w:rPr>
            </w:pPr>
          </w:p>
        </w:tc>
      </w:tr>
      <w:tr w:rsidR="00A67C5B" w:rsidRPr="00592362" w14:paraId="70F1BE70" w14:textId="77777777" w:rsidTr="00786CD4">
        <w:tc>
          <w:tcPr>
            <w:tcW w:w="1204" w:type="dxa"/>
          </w:tcPr>
          <w:p w14:paraId="1F77D402" w14:textId="77777777" w:rsidR="00A67C5B" w:rsidRDefault="00A67C5B" w:rsidP="00786CD4">
            <w:pPr>
              <w:pStyle w:val="WLBody1"/>
              <w:spacing w:before="60" w:after="60"/>
              <w:jc w:val="center"/>
              <w:rPr>
                <w:sz w:val="16"/>
                <w:szCs w:val="16"/>
              </w:rPr>
            </w:pPr>
          </w:p>
        </w:tc>
        <w:tc>
          <w:tcPr>
            <w:tcW w:w="1910" w:type="dxa"/>
          </w:tcPr>
          <w:p w14:paraId="530D1523" w14:textId="77777777" w:rsidR="00A67C5B" w:rsidRDefault="00A67C5B" w:rsidP="00786CD4">
            <w:pPr>
              <w:pStyle w:val="WLBody1"/>
              <w:spacing w:before="60" w:after="60"/>
              <w:rPr>
                <w:sz w:val="16"/>
                <w:szCs w:val="16"/>
              </w:rPr>
            </w:pPr>
          </w:p>
        </w:tc>
        <w:tc>
          <w:tcPr>
            <w:tcW w:w="2268" w:type="dxa"/>
          </w:tcPr>
          <w:p w14:paraId="37F0B356" w14:textId="77777777" w:rsidR="00A67C5B" w:rsidRDefault="00A67C5B" w:rsidP="00786CD4">
            <w:pPr>
              <w:pStyle w:val="WLBody1"/>
              <w:spacing w:before="60" w:after="60"/>
              <w:rPr>
                <w:sz w:val="16"/>
                <w:szCs w:val="16"/>
              </w:rPr>
            </w:pPr>
          </w:p>
        </w:tc>
        <w:tc>
          <w:tcPr>
            <w:tcW w:w="3634" w:type="dxa"/>
          </w:tcPr>
          <w:p w14:paraId="281CB8FE" w14:textId="77777777" w:rsidR="00A67C5B" w:rsidRDefault="00A67C5B" w:rsidP="00786CD4">
            <w:pPr>
              <w:pStyle w:val="WLBody1"/>
              <w:spacing w:before="60" w:after="60"/>
              <w:rPr>
                <w:sz w:val="16"/>
                <w:szCs w:val="16"/>
              </w:rPr>
            </w:pPr>
          </w:p>
        </w:tc>
      </w:tr>
    </w:tbl>
    <w:p w14:paraId="0523CA8C" w14:textId="77777777" w:rsidR="00A67C5B" w:rsidRDefault="00A67C5B" w:rsidP="00A67C5B">
      <w:pPr>
        <w:jc w:val="both"/>
      </w:pPr>
    </w:p>
    <w:p w14:paraId="491E1A13" w14:textId="00223BF7" w:rsidR="00A67C5B" w:rsidRDefault="00A43059" w:rsidP="00A67C5B">
      <w:pPr>
        <w:pStyle w:val="Heading1"/>
      </w:pPr>
      <w:r>
        <w:t>CRIM</w:t>
      </w:r>
      <w:r w:rsidR="00A67C5B">
        <w:t xml:space="preserve"> Narrative</w:t>
      </w:r>
    </w:p>
    <w:p w14:paraId="132481C7" w14:textId="1B1E1243" w:rsidR="00AF7F8E" w:rsidRDefault="00B431F7" w:rsidP="00A67C5B">
      <w:r>
        <w:t xml:space="preserve">We need an event which would update the </w:t>
      </w:r>
      <w:r w:rsidR="0067700B">
        <w:t xml:space="preserve">order type on the work order and the work task when the </w:t>
      </w:r>
      <w:r w:rsidR="00EC45C2">
        <w:t>work order</w:t>
      </w:r>
      <w:r w:rsidR="0067700B">
        <w:t xml:space="preserve"> is created</w:t>
      </w:r>
      <w:r w:rsidR="00D1640A">
        <w:t xml:space="preserve">. </w:t>
      </w:r>
      <w:r w:rsidR="00A5071E">
        <w:t xml:space="preserve">To achieve this, we need a new custom </w:t>
      </w:r>
      <w:r w:rsidR="004C28D7">
        <w:t>column</w:t>
      </w:r>
      <w:r w:rsidR="00A5071E">
        <w:t xml:space="preserve"> on the work type</w:t>
      </w:r>
      <w:r w:rsidR="002C753C">
        <w:t>s</w:t>
      </w:r>
      <w:r w:rsidR="00A5071E">
        <w:t xml:space="preserve"> basic data</w:t>
      </w:r>
      <w:r w:rsidR="004C28D7">
        <w:t xml:space="preserve"> which is an LOV </w:t>
      </w:r>
      <w:r w:rsidR="003E7E3A">
        <w:t>of the Order type from the sales basic data.</w:t>
      </w:r>
    </w:p>
    <w:p w14:paraId="7D9A60F6" w14:textId="444CCB9B" w:rsidR="003E7E3A" w:rsidRDefault="004D3557" w:rsidP="00A67C5B">
      <w:r>
        <w:rPr>
          <w:noProof/>
        </w:rPr>
        <w:drawing>
          <wp:inline distT="0" distB="0" distL="0" distR="0" wp14:anchorId="37D8668C" wp14:editId="4DAEC1C7">
            <wp:extent cx="3961588" cy="2012950"/>
            <wp:effectExtent l="0" t="0" r="1270" b="635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65724" cy="2015052"/>
                    </a:xfrm>
                    <a:prstGeom prst="rect">
                      <a:avLst/>
                    </a:prstGeom>
                  </pic:spPr>
                </pic:pic>
              </a:graphicData>
            </a:graphic>
          </wp:inline>
        </w:drawing>
      </w:r>
    </w:p>
    <w:p w14:paraId="512BCAC1" w14:textId="5DFEDC2D" w:rsidR="004D3557" w:rsidRDefault="00145652" w:rsidP="00A67C5B">
      <w:r>
        <w:rPr>
          <w:noProof/>
        </w:rPr>
        <mc:AlternateContent>
          <mc:Choice Requires="wps">
            <w:drawing>
              <wp:anchor distT="0" distB="0" distL="114300" distR="114300" simplePos="0" relativeHeight="251659264" behindDoc="0" locked="0" layoutInCell="1" allowOverlap="1" wp14:anchorId="6A8607FB" wp14:editId="21B8214C">
                <wp:simplePos x="0" y="0"/>
                <wp:positionH relativeFrom="column">
                  <wp:posOffset>317500</wp:posOffset>
                </wp:positionH>
                <wp:positionV relativeFrom="paragraph">
                  <wp:posOffset>731520</wp:posOffset>
                </wp:positionV>
                <wp:extent cx="698500" cy="3111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698500" cy="311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077D5" id="Rectangle 3" o:spid="_x0000_s1026" style="position:absolute;margin-left:25pt;margin-top:57.6pt;width:5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" filled="f" strokecolor="red" strokeweight="1pt"/>
            </w:pict>
          </mc:Fallback>
        </mc:AlternateContent>
      </w:r>
      <w:r>
        <w:rPr>
          <w:noProof/>
        </w:rPr>
        <w:drawing>
          <wp:inline distT="0" distB="0" distL="0" distR="0" wp14:anchorId="0ADB88FD" wp14:editId="78FC1F40">
            <wp:extent cx="3809242" cy="1625600"/>
            <wp:effectExtent l="0" t="0" r="127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5777" cy="1628389"/>
                    </a:xfrm>
                    <a:prstGeom prst="rect">
                      <a:avLst/>
                    </a:prstGeom>
                  </pic:spPr>
                </pic:pic>
              </a:graphicData>
            </a:graphic>
          </wp:inline>
        </w:drawing>
      </w:r>
    </w:p>
    <w:p w14:paraId="15519DE4" w14:textId="772301C0" w:rsidR="00950343" w:rsidRDefault="00950343" w:rsidP="00A67C5B"/>
    <w:p w14:paraId="15071F5C" w14:textId="7DAE308F" w:rsidR="00950343" w:rsidRDefault="00B227DB" w:rsidP="00A67C5B">
      <w:r>
        <w:t>There are 2 steps check of the event:</w:t>
      </w:r>
    </w:p>
    <w:p w14:paraId="1E89EBA4" w14:textId="52F8BEB0" w:rsidR="00B227DB" w:rsidRDefault="00B227DB" w:rsidP="00B227DB">
      <w:pPr>
        <w:pStyle w:val="ListParagraph"/>
        <w:numPr>
          <w:ilvl w:val="0"/>
          <w:numId w:val="10"/>
        </w:numPr>
      </w:pPr>
      <w:r>
        <w:t xml:space="preserve">If the Order type CF on the work type is </w:t>
      </w:r>
      <w:r w:rsidR="00DD5AA8">
        <w:t>populated,</w:t>
      </w:r>
      <w:r>
        <w:t xml:space="preserve"> then the work order/task which belongs to this work type should be updated with the order type from the </w:t>
      </w:r>
      <w:r w:rsidR="00F47079">
        <w:t>CF</w:t>
      </w:r>
    </w:p>
    <w:p w14:paraId="4A055C7C" w14:textId="194B901A" w:rsidR="00F47079" w:rsidRDefault="00F47079" w:rsidP="00B227DB">
      <w:pPr>
        <w:pStyle w:val="ListParagraph"/>
        <w:numPr>
          <w:ilvl w:val="0"/>
          <w:numId w:val="10"/>
        </w:numPr>
      </w:pPr>
      <w:r>
        <w:lastRenderedPageBreak/>
        <w:t xml:space="preserve">If CF is </w:t>
      </w:r>
      <w:r w:rsidR="00F25FB0">
        <w:t>blank,</w:t>
      </w:r>
      <w:r>
        <w:t xml:space="preserve"> then the logic of the event should use the Service Contract basic data </w:t>
      </w:r>
      <w:r w:rsidR="00957117">
        <w:t>setup and update the order type on the work order</w:t>
      </w:r>
      <w:r w:rsidR="003E1D1E">
        <w:t xml:space="preserve"> and work task</w:t>
      </w:r>
      <w:r w:rsidR="00957117">
        <w:t xml:space="preserve"> based on the contract type is used</w:t>
      </w:r>
    </w:p>
    <w:p w14:paraId="558D9506" w14:textId="799EEF0E" w:rsidR="00957117" w:rsidRDefault="00C2456C" w:rsidP="00957117">
      <w:r>
        <w:rPr>
          <w:noProof/>
        </w:rPr>
        <mc:AlternateContent>
          <mc:Choice Requires="wps">
            <w:drawing>
              <wp:anchor distT="0" distB="0" distL="114300" distR="114300" simplePos="0" relativeHeight="251661312" behindDoc="0" locked="0" layoutInCell="1" allowOverlap="1" wp14:anchorId="2BA560C7" wp14:editId="59E67838">
                <wp:simplePos x="0" y="0"/>
                <wp:positionH relativeFrom="column">
                  <wp:posOffset>2901950</wp:posOffset>
                </wp:positionH>
                <wp:positionV relativeFrom="paragraph">
                  <wp:posOffset>578485</wp:posOffset>
                </wp:positionV>
                <wp:extent cx="431800" cy="15494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431800" cy="154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8CFB85" id="Rectangle 6" o:spid="_x0000_s1026" style="position:absolute;margin-left:228.5pt;margin-top:45.55pt;width:34pt;height:1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7559E672" wp14:editId="39B444B2">
                <wp:simplePos x="0" y="0"/>
                <wp:positionH relativeFrom="column">
                  <wp:posOffset>381000</wp:posOffset>
                </wp:positionH>
                <wp:positionV relativeFrom="paragraph">
                  <wp:posOffset>559435</wp:posOffset>
                </wp:positionV>
                <wp:extent cx="609600" cy="1615440"/>
                <wp:effectExtent l="0" t="0" r="19050" b="22860"/>
                <wp:wrapNone/>
                <wp:docPr id="5" name="Rectangle 5"/>
                <wp:cNvGraphicFramePr/>
                <a:graphic xmlns:a="http://schemas.openxmlformats.org/drawingml/2006/main">
                  <a:graphicData uri="http://schemas.microsoft.com/office/word/2010/wordprocessingShape">
                    <wps:wsp>
                      <wps:cNvSpPr/>
                      <wps:spPr>
                        <a:xfrm>
                          <a:off x="0" y="0"/>
                          <a:ext cx="609600" cy="1615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01442" id="Rectangle 5" o:spid="_x0000_s1026" style="position:absolute;margin-left:30pt;margin-top:44.05pt;width:48pt;height:12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" filled="f" strokecolor="red" strokeweight="1pt"/>
            </w:pict>
          </mc:Fallback>
        </mc:AlternateContent>
      </w:r>
      <w:r>
        <w:rPr>
          <w:noProof/>
        </w:rPr>
        <w:drawing>
          <wp:inline distT="0" distB="0" distL="0" distR="0" wp14:anchorId="64ACB4BB" wp14:editId="1C20655E">
            <wp:extent cx="3867150" cy="217487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9065" cy="2181571"/>
                    </a:xfrm>
                    <a:prstGeom prst="rect">
                      <a:avLst/>
                    </a:prstGeom>
                  </pic:spPr>
                </pic:pic>
              </a:graphicData>
            </a:graphic>
          </wp:inline>
        </w:drawing>
      </w:r>
    </w:p>
    <w:p w14:paraId="6145EFCF" w14:textId="530DBEA0" w:rsidR="00C2456C" w:rsidRDefault="00C2456C" w:rsidP="00957117"/>
    <w:p w14:paraId="5156E594" w14:textId="456EB53C" w:rsidR="00C2456C" w:rsidRDefault="00073C98" w:rsidP="00957117">
      <w:r>
        <w:t xml:space="preserve">So, if the work order is raised </w:t>
      </w:r>
      <w:r w:rsidR="004C479A">
        <w:t xml:space="preserve">with the work type where order type is selected on the basic data then event should update the </w:t>
      </w:r>
      <w:proofErr w:type="spellStart"/>
      <w:r w:rsidR="008461A6">
        <w:t>cust</w:t>
      </w:r>
      <w:proofErr w:type="spellEnd"/>
      <w:r w:rsidR="008461A6">
        <w:t xml:space="preserve"> </w:t>
      </w:r>
      <w:r w:rsidR="004C479A">
        <w:t xml:space="preserve">order type </w:t>
      </w:r>
      <w:r w:rsidR="00D4206D">
        <w:t xml:space="preserve">field </w:t>
      </w:r>
      <w:r w:rsidR="004C479A">
        <w:t xml:space="preserve">on the </w:t>
      </w:r>
      <w:r w:rsidR="0060729A">
        <w:t>work order and task with the value from the wort type basic data.</w:t>
      </w:r>
    </w:p>
    <w:p w14:paraId="31BDBBC3" w14:textId="16D305C2" w:rsidR="0060729A" w:rsidRDefault="00BE475C" w:rsidP="00957117">
      <w:r>
        <w:rPr>
          <w:noProof/>
        </w:rPr>
        <mc:AlternateContent>
          <mc:Choice Requires="wps">
            <w:drawing>
              <wp:anchor distT="0" distB="0" distL="114300" distR="114300" simplePos="0" relativeHeight="251662336" behindDoc="0" locked="0" layoutInCell="1" allowOverlap="1" wp14:anchorId="5631C7B2" wp14:editId="548F4190">
                <wp:simplePos x="0" y="0"/>
                <wp:positionH relativeFrom="column">
                  <wp:posOffset>444500</wp:posOffset>
                </wp:positionH>
                <wp:positionV relativeFrom="paragraph">
                  <wp:posOffset>1724660</wp:posOffset>
                </wp:positionV>
                <wp:extent cx="1136650" cy="2159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136650" cy="215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755A5" id="Rectangle 8" o:spid="_x0000_s1026" style="position:absolute;margin-left:35pt;margin-top:135.8pt;width:89.5pt;height:1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" filled="f" strokecolor="red" strokeweight="1pt"/>
            </w:pict>
          </mc:Fallback>
        </mc:AlternateContent>
      </w:r>
      <w:r>
        <w:rPr>
          <w:noProof/>
        </w:rPr>
        <w:drawing>
          <wp:inline distT="0" distB="0" distL="0" distR="0" wp14:anchorId="0E5249BF" wp14:editId="3E9935A0">
            <wp:extent cx="5731510" cy="2249170"/>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249170"/>
                    </a:xfrm>
                    <a:prstGeom prst="rect">
                      <a:avLst/>
                    </a:prstGeom>
                  </pic:spPr>
                </pic:pic>
              </a:graphicData>
            </a:graphic>
          </wp:inline>
        </w:drawing>
      </w:r>
    </w:p>
    <w:p w14:paraId="3890B227" w14:textId="2BAEE0E0" w:rsidR="00BE475C" w:rsidRDefault="00BE475C" w:rsidP="00957117">
      <w:r>
        <w:rPr>
          <w:noProof/>
        </w:rPr>
        <mc:AlternateContent>
          <mc:Choice Requires="wps">
            <w:drawing>
              <wp:anchor distT="0" distB="0" distL="114300" distR="114300" simplePos="0" relativeHeight="251663360" behindDoc="0" locked="0" layoutInCell="1" allowOverlap="1" wp14:anchorId="1B5C9037" wp14:editId="28A01776">
                <wp:simplePos x="0" y="0"/>
                <wp:positionH relativeFrom="column">
                  <wp:posOffset>400050</wp:posOffset>
                </wp:positionH>
                <wp:positionV relativeFrom="paragraph">
                  <wp:posOffset>2033905</wp:posOffset>
                </wp:positionV>
                <wp:extent cx="971550" cy="2159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971550" cy="215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762C4" id="Rectangle 10" o:spid="_x0000_s1026" style="position:absolute;margin-left:31.5pt;margin-top:160.15pt;width:76.5pt;height: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" filled="f" strokecolor="red" strokeweight="1pt"/>
            </w:pict>
          </mc:Fallback>
        </mc:AlternateContent>
      </w:r>
      <w:r>
        <w:rPr>
          <w:noProof/>
        </w:rPr>
        <w:drawing>
          <wp:inline distT="0" distB="0" distL="0" distR="0" wp14:anchorId="6F4087F8" wp14:editId="1577A008">
            <wp:extent cx="4836717" cy="2413000"/>
            <wp:effectExtent l="0" t="0" r="254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39659" cy="2414468"/>
                    </a:xfrm>
                    <a:prstGeom prst="rect">
                      <a:avLst/>
                    </a:prstGeom>
                  </pic:spPr>
                </pic:pic>
              </a:graphicData>
            </a:graphic>
          </wp:inline>
        </w:drawing>
      </w:r>
    </w:p>
    <w:p w14:paraId="6EF5C49E" w14:textId="7423A655" w:rsidR="008461A6" w:rsidRDefault="006451F8" w:rsidP="00957117">
      <w:r>
        <w:rPr>
          <w:noProof/>
        </w:rPr>
        <w:lastRenderedPageBreak/>
        <mc:AlternateContent>
          <mc:Choice Requires="wps">
            <w:drawing>
              <wp:anchor distT="0" distB="0" distL="114300" distR="114300" simplePos="0" relativeHeight="251664384" behindDoc="0" locked="0" layoutInCell="1" allowOverlap="1" wp14:anchorId="2513A6B3" wp14:editId="07077391">
                <wp:simplePos x="0" y="0"/>
                <wp:positionH relativeFrom="column">
                  <wp:posOffset>5346700</wp:posOffset>
                </wp:positionH>
                <wp:positionV relativeFrom="paragraph">
                  <wp:posOffset>501650</wp:posOffset>
                </wp:positionV>
                <wp:extent cx="431800" cy="45085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431800" cy="450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168ED" id="Rectangle 12" o:spid="_x0000_s1026" style="position:absolute;margin-left:421pt;margin-top:39.5pt;width:34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" filled="f" strokecolor="red" strokeweight="1pt"/>
            </w:pict>
          </mc:Fallback>
        </mc:AlternateContent>
      </w:r>
      <w:r>
        <w:rPr>
          <w:noProof/>
        </w:rPr>
        <w:drawing>
          <wp:inline distT="0" distB="0" distL="0" distR="0" wp14:anchorId="69FF5063" wp14:editId="5978DA90">
            <wp:extent cx="5731510" cy="964565"/>
            <wp:effectExtent l="0" t="0" r="2540" b="69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964565"/>
                    </a:xfrm>
                    <a:prstGeom prst="rect">
                      <a:avLst/>
                    </a:prstGeom>
                  </pic:spPr>
                </pic:pic>
              </a:graphicData>
            </a:graphic>
          </wp:inline>
        </w:drawing>
      </w:r>
    </w:p>
    <w:p w14:paraId="16B11367" w14:textId="22420819" w:rsidR="00481205" w:rsidRDefault="00481205" w:rsidP="00957117"/>
    <w:p w14:paraId="5A3D6AF7" w14:textId="7F3EE107" w:rsidR="00481205" w:rsidRDefault="00481205" w:rsidP="00957117">
      <w:r>
        <w:t>If the custom field against the work type</w:t>
      </w:r>
      <w:r w:rsidR="00304B53">
        <w:t xml:space="preserve"> is </w:t>
      </w:r>
      <w:r w:rsidR="00BB6468">
        <w:t>blank,</w:t>
      </w:r>
      <w:r w:rsidR="00304B53">
        <w:t xml:space="preserve"> then logic should check the </w:t>
      </w:r>
      <w:r w:rsidR="00035A5B">
        <w:t xml:space="preserve">contract type and apply </w:t>
      </w:r>
      <w:proofErr w:type="spellStart"/>
      <w:r w:rsidR="00035A5B">
        <w:t>cust</w:t>
      </w:r>
      <w:proofErr w:type="spellEnd"/>
      <w:r w:rsidR="00035A5B">
        <w:t xml:space="preserve"> order type from the service contract basic dat</w:t>
      </w:r>
      <w:r w:rsidR="007E6AE9">
        <w:t>a for both work order and work task</w:t>
      </w:r>
      <w:r w:rsidR="00BB6468">
        <w:t>.</w:t>
      </w:r>
    </w:p>
    <w:p w14:paraId="61AAEA3F" w14:textId="165C0C8B" w:rsidR="00BB6468" w:rsidRDefault="006147A8" w:rsidP="00957117">
      <w:r>
        <w:rPr>
          <w:noProof/>
        </w:rPr>
        <mc:AlternateContent>
          <mc:Choice Requires="wps">
            <w:drawing>
              <wp:anchor distT="0" distB="0" distL="114300" distR="114300" simplePos="0" relativeHeight="251665408" behindDoc="0" locked="0" layoutInCell="1" allowOverlap="1" wp14:anchorId="6459F0A2" wp14:editId="1EE475BE">
                <wp:simplePos x="0" y="0"/>
                <wp:positionH relativeFrom="column">
                  <wp:posOffset>2381250</wp:posOffset>
                </wp:positionH>
                <wp:positionV relativeFrom="paragraph">
                  <wp:posOffset>1402715</wp:posOffset>
                </wp:positionV>
                <wp:extent cx="831850" cy="203200"/>
                <wp:effectExtent l="0" t="0" r="25400" b="25400"/>
                <wp:wrapNone/>
                <wp:docPr id="14" name="Rectangle 14"/>
                <wp:cNvGraphicFramePr/>
                <a:graphic xmlns:a="http://schemas.openxmlformats.org/drawingml/2006/main">
                  <a:graphicData uri="http://schemas.microsoft.com/office/word/2010/wordprocessingShape">
                    <wps:wsp>
                      <wps:cNvSpPr/>
                      <wps:spPr>
                        <a:xfrm>
                          <a:off x="0" y="0"/>
                          <a:ext cx="831850" cy="203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41B9F" id="Rectangle 14" o:spid="_x0000_s1026" style="position:absolute;margin-left:187.5pt;margin-top:110.45pt;width:65.5pt;height: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" filled="f" strokecolor="red" strokeweight="1pt"/>
            </w:pict>
          </mc:Fallback>
        </mc:AlternateContent>
      </w:r>
      <w:r>
        <w:rPr>
          <w:noProof/>
        </w:rPr>
        <w:drawing>
          <wp:inline distT="0" distB="0" distL="0" distR="0" wp14:anchorId="436B261A" wp14:editId="64FF18FE">
            <wp:extent cx="4193019" cy="1689100"/>
            <wp:effectExtent l="0" t="0" r="0" b="635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02435" cy="1692893"/>
                    </a:xfrm>
                    <a:prstGeom prst="rect">
                      <a:avLst/>
                    </a:prstGeom>
                  </pic:spPr>
                </pic:pic>
              </a:graphicData>
            </a:graphic>
          </wp:inline>
        </w:drawing>
      </w:r>
    </w:p>
    <w:p w14:paraId="6D744DF9" w14:textId="77777777" w:rsidR="00035A5B" w:rsidRDefault="00035A5B" w:rsidP="00957117"/>
    <w:p w14:paraId="74AC0FF4" w14:textId="77777777" w:rsidR="004D3557" w:rsidRDefault="004D3557" w:rsidP="00A67C5B"/>
    <w:p w14:paraId="03F60918" w14:textId="77777777" w:rsidR="00AF7F8E" w:rsidRDefault="00AF7F8E" w:rsidP="00A67C5B"/>
    <w:p w14:paraId="4E6AA42F" w14:textId="77777777" w:rsidR="00A67C5B" w:rsidRDefault="00A67C5B" w:rsidP="00A67C5B">
      <w:pPr>
        <w:pStyle w:val="Heading1"/>
      </w:pPr>
      <w:r>
        <w:t>Design Q&amp;A</w:t>
      </w:r>
    </w:p>
    <w:p w14:paraId="6C2977A3" w14:textId="77777777" w:rsidR="00A67C5B" w:rsidRPr="009A0785" w:rsidRDefault="00A67C5B" w:rsidP="00A67C5B"/>
    <w:p w14:paraId="0DDF9CE2" w14:textId="77777777" w:rsidR="00A67C5B" w:rsidRDefault="00A67C5B" w:rsidP="00A67C5B">
      <w:pPr>
        <w:pStyle w:val="Heading1"/>
      </w:pPr>
      <w:r>
        <w:t>BA/Developer Notes/ Related CRIM</w:t>
      </w:r>
    </w:p>
    <w:p w14:paraId="56923688" w14:textId="77777777" w:rsidR="00A67C5B" w:rsidRPr="00B2332E" w:rsidRDefault="00A67C5B" w:rsidP="00A67C5B">
      <w:pPr>
        <w:rPr>
          <w:iCs/>
        </w:rPr>
      </w:pPr>
    </w:p>
    <w:p w14:paraId="4242F498" w14:textId="77777777" w:rsidR="00A67C5B" w:rsidRPr="00777BB1" w:rsidRDefault="00A67C5B" w:rsidP="00A67C5B">
      <w:pPr>
        <w:pStyle w:val="Heading1"/>
      </w:pPr>
      <w:r>
        <w:t>Technical Proposal</w:t>
      </w:r>
    </w:p>
    <w:p w14:paraId="1DAE485B" w14:textId="77777777" w:rsidR="00A67C5B" w:rsidRPr="00BB1A50" w:rsidRDefault="00A67C5B" w:rsidP="00A67C5B">
      <w:pPr>
        <w:rPr>
          <w:i/>
        </w:rPr>
      </w:pPr>
      <w:r w:rsidRPr="00626349">
        <w:t xml:space="preserve"> </w:t>
      </w:r>
      <w:r w:rsidRPr="00777BB1">
        <w:rPr>
          <w:i/>
        </w:rPr>
        <w:t>**** Guidance Notes – Remove prior to submission ****</w:t>
      </w:r>
    </w:p>
    <w:p w14:paraId="421A9C6E" w14:textId="77777777" w:rsidR="00A67C5B" w:rsidRDefault="00A67C5B" w:rsidP="00A67C5B">
      <w:r>
        <w:t>***********************************************</w:t>
      </w:r>
    </w:p>
    <w:p w14:paraId="11F00BD8" w14:textId="77777777" w:rsidR="00A67C5B" w:rsidRDefault="00A67C5B" w:rsidP="00A67C5B">
      <w:pPr>
        <w:pStyle w:val="Heading1"/>
        <w:rPr>
          <w:lang w:val="en-US"/>
        </w:rPr>
      </w:pPr>
      <w:r w:rsidRPr="32C8C76C">
        <w:rPr>
          <w:lang w:val="en-US"/>
        </w:rPr>
        <w:t>Technical Solution</w:t>
      </w:r>
    </w:p>
    <w:p w14:paraId="410315D1" w14:textId="77777777" w:rsidR="00A67C5B" w:rsidRDefault="00A67C5B" w:rsidP="00A67C5B">
      <w:pPr>
        <w:pStyle w:val="Heading2"/>
        <w:rPr>
          <w:lang w:val="en-US"/>
        </w:rPr>
      </w:pPr>
      <w:r w:rsidRPr="32C8C76C">
        <w:rPr>
          <w:lang w:val="en-US"/>
        </w:rPr>
        <w:t>Technical Process</w:t>
      </w:r>
    </w:p>
    <w:p w14:paraId="2E68BD2E" w14:textId="77777777" w:rsidR="00A67C5B" w:rsidRDefault="00A67C5B" w:rsidP="00A67C5B">
      <w:pPr>
        <w:ind w:left="-218" w:firstLine="360"/>
      </w:pPr>
    </w:p>
    <w:p w14:paraId="032E67C7" w14:textId="77777777" w:rsidR="00A67C5B" w:rsidRDefault="00A67C5B">
      <w:pPr>
        <w:ind w:left="-218" w:firstLine="360"/>
        <w:pPrChange w:id="0" w:author="Mike Kerrigan" w:date="2018-10-16T16:51:00Z">
          <w:pPr>
            <w:ind w:left="142"/>
          </w:pPr>
        </w:pPrChange>
      </w:pPr>
      <w:r>
        <w:t>***********************************************</w:t>
      </w:r>
    </w:p>
    <w:p w14:paraId="264FFD82" w14:textId="77777777" w:rsidR="00A67C5B" w:rsidRDefault="00A67C5B" w:rsidP="00A67C5B">
      <w:pPr>
        <w:pStyle w:val="Heading2"/>
        <w:rPr>
          <w:lang w:val="en-US"/>
        </w:rPr>
      </w:pPr>
      <w:r w:rsidRPr="32C8C76C">
        <w:rPr>
          <w:lang w:val="en-US"/>
        </w:rPr>
        <w:t>Report Components</w:t>
      </w:r>
    </w:p>
    <w:p w14:paraId="65BD3141" w14:textId="77777777" w:rsidR="00A67C5B" w:rsidRDefault="00A67C5B" w:rsidP="00A67C5B">
      <w:pPr>
        <w:pStyle w:val="ListParagraph"/>
        <w:ind w:left="142"/>
        <w:rPr>
          <w:lang w:eastAsia="en-US"/>
        </w:rPr>
      </w:pPr>
    </w:p>
    <w:p w14:paraId="261770F8" w14:textId="77777777" w:rsidR="00A67C5B" w:rsidRDefault="00A67C5B" w:rsidP="00A67C5B">
      <w:pPr>
        <w:pStyle w:val="ListParagraph"/>
        <w:ind w:left="142"/>
        <w:rPr>
          <w:ins w:id="1" w:author="Mike Kerrigan" w:date="2018-11-23T13:21:00Z"/>
          <w:lang w:eastAsia="en-US"/>
        </w:rPr>
      </w:pPr>
    </w:p>
    <w:p w14:paraId="6C559236" w14:textId="77777777" w:rsidR="00A67C5B" w:rsidRDefault="00A67C5B">
      <w:pPr>
        <w:pStyle w:val="ListParagraph"/>
        <w:ind w:left="142"/>
        <w:pPrChange w:id="2" w:author="Mike Kerrigan" w:date="2018-10-16T16:48:00Z">
          <w:pPr>
            <w:ind w:left="142"/>
          </w:pPr>
        </w:pPrChange>
      </w:pPr>
      <w:r>
        <w:rPr>
          <w:lang w:eastAsia="en-US"/>
        </w:rPr>
        <w:lastRenderedPageBreak/>
        <w:t>********************************************</w:t>
      </w:r>
    </w:p>
    <w:p w14:paraId="29D723B2" w14:textId="77777777" w:rsidR="00A67C5B" w:rsidRDefault="00A67C5B" w:rsidP="00A67C5B">
      <w:pPr>
        <w:pStyle w:val="Heading2"/>
        <w:rPr>
          <w:lang w:val="en-US"/>
        </w:rPr>
      </w:pPr>
      <w:r w:rsidRPr="32C8C76C">
        <w:rPr>
          <w:lang w:val="en-US"/>
        </w:rPr>
        <w:t>Known Dependencies</w:t>
      </w:r>
    </w:p>
    <w:p w14:paraId="3D8123BA" w14:textId="77777777" w:rsidR="00A67C5B" w:rsidRPr="00777BB1" w:rsidRDefault="00A67C5B" w:rsidP="00A67C5B">
      <w:pPr>
        <w:ind w:left="142"/>
        <w:rPr>
          <w:i/>
        </w:rPr>
      </w:pPr>
      <w:r w:rsidRPr="00777BB1">
        <w:rPr>
          <w:i/>
        </w:rPr>
        <w:t>**** Guidance Notes – Remove prior to submission ****</w:t>
      </w:r>
    </w:p>
    <w:p w14:paraId="1E447C07" w14:textId="77777777" w:rsidR="00A67C5B" w:rsidRPr="00A8053B" w:rsidRDefault="00A67C5B" w:rsidP="00A67C5B">
      <w:pPr>
        <w:rPr>
          <w:i/>
        </w:rPr>
      </w:pPr>
    </w:p>
    <w:p w14:paraId="4456C9C5" w14:textId="77777777" w:rsidR="00A67C5B" w:rsidRDefault="00A67C5B" w:rsidP="00A67C5B">
      <w:pPr>
        <w:ind w:left="142"/>
      </w:pPr>
      <w:r>
        <w:t>***********************************************</w:t>
      </w:r>
    </w:p>
    <w:p w14:paraId="5087715E" w14:textId="77777777" w:rsidR="00A67C5B" w:rsidRDefault="00A67C5B" w:rsidP="00A67C5B">
      <w:pPr>
        <w:pStyle w:val="Heading1"/>
        <w:rPr>
          <w:lang w:val="en-US"/>
        </w:rPr>
      </w:pPr>
      <w:r w:rsidRPr="32C8C76C">
        <w:rPr>
          <w:lang w:val="en-US"/>
        </w:rPr>
        <w:t>Deployment Instructions</w:t>
      </w:r>
    </w:p>
    <w:p w14:paraId="77150514" w14:textId="77777777" w:rsidR="00A67C5B" w:rsidRPr="00777BB1" w:rsidRDefault="00A67C5B" w:rsidP="00A67C5B">
      <w:pPr>
        <w:rPr>
          <w:i/>
        </w:rPr>
      </w:pPr>
      <w:r w:rsidRPr="00777BB1">
        <w:rPr>
          <w:i/>
        </w:rPr>
        <w:t>**** Guidance Notes – Remove prior to submission ****</w:t>
      </w:r>
    </w:p>
    <w:p w14:paraId="7C70B99D" w14:textId="77777777" w:rsidR="00A67C5B" w:rsidRPr="005F714C" w:rsidRDefault="00A67C5B" w:rsidP="00A67C5B">
      <w:pPr>
        <w:ind w:left="360"/>
        <w:rPr>
          <w:i/>
        </w:rPr>
      </w:pPr>
    </w:p>
    <w:p w14:paraId="0B8DA4DD" w14:textId="77777777" w:rsidR="00A67C5B" w:rsidRDefault="00A67C5B" w:rsidP="00A67C5B">
      <w:r>
        <w:t>***********************************************</w:t>
      </w:r>
    </w:p>
    <w:p w14:paraId="53FA6A41" w14:textId="77777777" w:rsidR="00A67C5B" w:rsidRDefault="00A67C5B" w:rsidP="00A67C5B">
      <w:pPr>
        <w:pStyle w:val="Heading1"/>
        <w:rPr>
          <w:lang w:val="en-US"/>
        </w:rPr>
      </w:pPr>
      <w:r w:rsidRPr="32C8C76C">
        <w:rPr>
          <w:lang w:val="en-US"/>
        </w:rPr>
        <w:t>Developer Test Proposal</w:t>
      </w:r>
    </w:p>
    <w:p w14:paraId="48CB33C0" w14:textId="77777777" w:rsidR="00A67C5B" w:rsidRPr="00777BB1" w:rsidRDefault="00A67C5B" w:rsidP="00A67C5B">
      <w:pPr>
        <w:rPr>
          <w:i/>
        </w:rPr>
      </w:pPr>
      <w:r w:rsidRPr="00777BB1">
        <w:rPr>
          <w:i/>
        </w:rPr>
        <w:t>**** Guidance Notes – Remove prior to submission ****</w:t>
      </w:r>
    </w:p>
    <w:p w14:paraId="368D3B6C" w14:textId="77777777" w:rsidR="00A67C5B" w:rsidRDefault="00A67C5B" w:rsidP="00A67C5B">
      <w:pPr>
        <w:pStyle w:val="ListParagraph"/>
        <w:numPr>
          <w:ilvl w:val="0"/>
          <w:numId w:val="2"/>
        </w:numPr>
        <w:rPr>
          <w:i/>
          <w:lang w:eastAsia="en-US"/>
        </w:rPr>
      </w:pPr>
      <w:r>
        <w:rPr>
          <w:i/>
          <w:lang w:eastAsia="en-US"/>
        </w:rPr>
        <w:t>Tests recommended by the developer to be included in UAT</w:t>
      </w:r>
    </w:p>
    <w:p w14:paraId="632D5C93" w14:textId="77777777" w:rsidR="00A67C5B" w:rsidRDefault="00A67C5B" w:rsidP="00A67C5B">
      <w:pPr>
        <w:rPr>
          <w:i/>
        </w:rPr>
      </w:pPr>
      <w:r>
        <w:rPr>
          <w:i/>
        </w:rPr>
        <w:t>e.g.</w:t>
      </w:r>
    </w:p>
    <w:tbl>
      <w:tblPr>
        <w:tblStyle w:val="TableGrid"/>
        <w:tblW w:w="0" w:type="auto"/>
        <w:tblLook w:val="04A0" w:firstRow="1" w:lastRow="0" w:firstColumn="1" w:lastColumn="0" w:noHBand="0" w:noVBand="1"/>
      </w:tblPr>
      <w:tblGrid>
        <w:gridCol w:w="946"/>
        <w:gridCol w:w="8070"/>
      </w:tblGrid>
      <w:tr w:rsidR="00A67C5B" w:rsidRPr="00592362" w14:paraId="6D21718E" w14:textId="77777777" w:rsidTr="00786CD4">
        <w:trPr>
          <w:tblHeader/>
        </w:trPr>
        <w:tc>
          <w:tcPr>
            <w:tcW w:w="959" w:type="dxa"/>
            <w:shd w:val="clear" w:color="auto" w:fill="FFFFFF" w:themeFill="background1"/>
          </w:tcPr>
          <w:p w14:paraId="5E455209" w14:textId="77777777" w:rsidR="00A67C5B" w:rsidRPr="00592362" w:rsidRDefault="00A67C5B" w:rsidP="00786CD4">
            <w:pPr>
              <w:pStyle w:val="WLBody1"/>
              <w:spacing w:before="60" w:after="60"/>
              <w:rPr>
                <w:b/>
                <w:sz w:val="16"/>
                <w:szCs w:val="16"/>
              </w:rPr>
            </w:pPr>
            <w:r>
              <w:rPr>
                <w:b/>
                <w:sz w:val="16"/>
                <w:szCs w:val="16"/>
              </w:rPr>
              <w:t>Test</w:t>
            </w:r>
            <w:r w:rsidRPr="00592362">
              <w:rPr>
                <w:b/>
                <w:sz w:val="16"/>
                <w:szCs w:val="16"/>
              </w:rPr>
              <w:t xml:space="preserve"> ID</w:t>
            </w:r>
          </w:p>
        </w:tc>
        <w:tc>
          <w:tcPr>
            <w:tcW w:w="8283" w:type="dxa"/>
            <w:shd w:val="clear" w:color="auto" w:fill="FFFFFF" w:themeFill="background1"/>
          </w:tcPr>
          <w:p w14:paraId="24690CEC" w14:textId="77777777" w:rsidR="00A67C5B" w:rsidRPr="00592362" w:rsidRDefault="00A67C5B" w:rsidP="00786CD4">
            <w:pPr>
              <w:pStyle w:val="WLBody1"/>
              <w:spacing w:before="60" w:after="60"/>
              <w:rPr>
                <w:b/>
                <w:sz w:val="16"/>
                <w:szCs w:val="16"/>
              </w:rPr>
            </w:pPr>
            <w:r>
              <w:rPr>
                <w:b/>
                <w:sz w:val="16"/>
                <w:szCs w:val="16"/>
              </w:rPr>
              <w:t>Recommended Test</w:t>
            </w:r>
          </w:p>
        </w:tc>
      </w:tr>
      <w:tr w:rsidR="00A67C5B" w:rsidRPr="00592362" w14:paraId="5FF2B96A" w14:textId="77777777" w:rsidTr="00786CD4">
        <w:tc>
          <w:tcPr>
            <w:tcW w:w="959" w:type="dxa"/>
          </w:tcPr>
          <w:p w14:paraId="370E3ACA" w14:textId="77777777" w:rsidR="00A67C5B" w:rsidRPr="00592362" w:rsidRDefault="00A67C5B" w:rsidP="00786CD4">
            <w:pPr>
              <w:pStyle w:val="WLBody1"/>
              <w:spacing w:before="60" w:after="60"/>
              <w:rPr>
                <w:sz w:val="16"/>
                <w:szCs w:val="16"/>
              </w:rPr>
            </w:pPr>
            <w:r w:rsidRPr="00592362">
              <w:rPr>
                <w:sz w:val="16"/>
                <w:szCs w:val="16"/>
              </w:rPr>
              <w:t>1</w:t>
            </w:r>
          </w:p>
        </w:tc>
        <w:tc>
          <w:tcPr>
            <w:tcW w:w="8283" w:type="dxa"/>
          </w:tcPr>
          <w:p w14:paraId="37F227EE" w14:textId="77777777" w:rsidR="00A67C5B" w:rsidRPr="00592362" w:rsidRDefault="00A67C5B" w:rsidP="00786CD4">
            <w:pPr>
              <w:pStyle w:val="WLBody1"/>
              <w:spacing w:before="60" w:after="60"/>
              <w:rPr>
                <w:sz w:val="16"/>
                <w:szCs w:val="16"/>
              </w:rPr>
            </w:pPr>
            <w:r>
              <w:rPr>
                <w:sz w:val="16"/>
                <w:szCs w:val="16"/>
              </w:rPr>
              <w:t>Test the boundaries of all parameters</w:t>
            </w:r>
          </w:p>
        </w:tc>
      </w:tr>
      <w:tr w:rsidR="00A67C5B" w:rsidRPr="00592362" w14:paraId="24941B7B" w14:textId="77777777" w:rsidTr="00786CD4">
        <w:tc>
          <w:tcPr>
            <w:tcW w:w="959" w:type="dxa"/>
          </w:tcPr>
          <w:p w14:paraId="7DBFFD2F" w14:textId="77777777" w:rsidR="00A67C5B" w:rsidRPr="00592362" w:rsidRDefault="00A67C5B" w:rsidP="00786CD4">
            <w:pPr>
              <w:pStyle w:val="WLBody1"/>
              <w:spacing w:before="60" w:after="60"/>
              <w:rPr>
                <w:sz w:val="16"/>
                <w:szCs w:val="16"/>
              </w:rPr>
            </w:pPr>
            <w:r>
              <w:rPr>
                <w:sz w:val="16"/>
                <w:szCs w:val="16"/>
              </w:rPr>
              <w:t>2</w:t>
            </w:r>
          </w:p>
        </w:tc>
        <w:tc>
          <w:tcPr>
            <w:tcW w:w="8283" w:type="dxa"/>
          </w:tcPr>
          <w:p w14:paraId="4960E092" w14:textId="77777777" w:rsidR="00A67C5B" w:rsidRDefault="00A67C5B" w:rsidP="00786CD4">
            <w:pPr>
              <w:pStyle w:val="WLBody1"/>
              <w:spacing w:before="60" w:after="60"/>
              <w:rPr>
                <w:sz w:val="16"/>
                <w:szCs w:val="16"/>
              </w:rPr>
            </w:pPr>
          </w:p>
        </w:tc>
      </w:tr>
      <w:tr w:rsidR="00A67C5B" w:rsidRPr="00592362" w14:paraId="0FE70B9F" w14:textId="77777777" w:rsidTr="00786CD4">
        <w:tc>
          <w:tcPr>
            <w:tcW w:w="959" w:type="dxa"/>
          </w:tcPr>
          <w:p w14:paraId="60EEFA60" w14:textId="77777777" w:rsidR="00A67C5B" w:rsidRDefault="00A67C5B" w:rsidP="00786CD4">
            <w:pPr>
              <w:pStyle w:val="WLBody1"/>
              <w:spacing w:before="60" w:after="60"/>
              <w:rPr>
                <w:sz w:val="16"/>
                <w:szCs w:val="16"/>
              </w:rPr>
            </w:pPr>
            <w:r>
              <w:rPr>
                <w:sz w:val="16"/>
                <w:szCs w:val="16"/>
              </w:rPr>
              <w:t>3</w:t>
            </w:r>
          </w:p>
        </w:tc>
        <w:tc>
          <w:tcPr>
            <w:tcW w:w="8283" w:type="dxa"/>
          </w:tcPr>
          <w:p w14:paraId="4B0813A9" w14:textId="77777777" w:rsidR="00A67C5B" w:rsidRDefault="00A67C5B" w:rsidP="00786CD4">
            <w:pPr>
              <w:pStyle w:val="WLBody1"/>
              <w:spacing w:before="60" w:after="60"/>
              <w:rPr>
                <w:sz w:val="16"/>
                <w:szCs w:val="16"/>
              </w:rPr>
            </w:pPr>
          </w:p>
        </w:tc>
      </w:tr>
      <w:tr w:rsidR="00A67C5B" w:rsidRPr="00592362" w14:paraId="2FAB7975" w14:textId="77777777" w:rsidTr="00786CD4">
        <w:tc>
          <w:tcPr>
            <w:tcW w:w="959" w:type="dxa"/>
          </w:tcPr>
          <w:p w14:paraId="2DB58258" w14:textId="77777777" w:rsidR="00A67C5B" w:rsidRDefault="00A67C5B" w:rsidP="00786CD4">
            <w:pPr>
              <w:pStyle w:val="WLBody1"/>
              <w:spacing w:before="60" w:after="60"/>
              <w:rPr>
                <w:sz w:val="16"/>
                <w:szCs w:val="16"/>
              </w:rPr>
            </w:pPr>
            <w:r>
              <w:rPr>
                <w:sz w:val="16"/>
                <w:szCs w:val="16"/>
              </w:rPr>
              <w:t>4</w:t>
            </w:r>
          </w:p>
        </w:tc>
        <w:tc>
          <w:tcPr>
            <w:tcW w:w="8283" w:type="dxa"/>
          </w:tcPr>
          <w:p w14:paraId="27562A8F" w14:textId="77777777" w:rsidR="00A67C5B" w:rsidRDefault="00A67C5B" w:rsidP="00786CD4">
            <w:pPr>
              <w:pStyle w:val="WLBody1"/>
              <w:spacing w:before="60" w:after="60"/>
              <w:rPr>
                <w:sz w:val="16"/>
                <w:szCs w:val="16"/>
              </w:rPr>
            </w:pPr>
          </w:p>
        </w:tc>
      </w:tr>
      <w:tr w:rsidR="00A67C5B" w:rsidRPr="00592362" w14:paraId="02AE7059" w14:textId="77777777" w:rsidTr="00786CD4">
        <w:tc>
          <w:tcPr>
            <w:tcW w:w="959" w:type="dxa"/>
          </w:tcPr>
          <w:p w14:paraId="605F383F" w14:textId="77777777" w:rsidR="00A67C5B" w:rsidRDefault="00A67C5B" w:rsidP="00786CD4">
            <w:pPr>
              <w:pStyle w:val="WLBody1"/>
              <w:spacing w:before="60" w:after="60"/>
              <w:rPr>
                <w:sz w:val="16"/>
                <w:szCs w:val="16"/>
              </w:rPr>
            </w:pPr>
            <w:r>
              <w:rPr>
                <w:sz w:val="16"/>
                <w:szCs w:val="16"/>
              </w:rPr>
              <w:t>5</w:t>
            </w:r>
          </w:p>
        </w:tc>
        <w:tc>
          <w:tcPr>
            <w:tcW w:w="8283" w:type="dxa"/>
          </w:tcPr>
          <w:p w14:paraId="3FFDB250" w14:textId="77777777" w:rsidR="00A67C5B" w:rsidRDefault="00A67C5B" w:rsidP="00786CD4">
            <w:pPr>
              <w:pStyle w:val="WLBody1"/>
              <w:spacing w:before="60" w:after="60"/>
              <w:rPr>
                <w:sz w:val="16"/>
                <w:szCs w:val="16"/>
              </w:rPr>
            </w:pPr>
          </w:p>
        </w:tc>
      </w:tr>
      <w:tr w:rsidR="00A67C5B" w:rsidRPr="00592362" w14:paraId="71CE1260" w14:textId="77777777" w:rsidTr="00786CD4">
        <w:tc>
          <w:tcPr>
            <w:tcW w:w="959" w:type="dxa"/>
          </w:tcPr>
          <w:p w14:paraId="7918AC2B" w14:textId="77777777" w:rsidR="00A67C5B" w:rsidRDefault="00A67C5B" w:rsidP="00786CD4">
            <w:pPr>
              <w:pStyle w:val="WLBody1"/>
              <w:spacing w:before="60" w:after="60"/>
              <w:rPr>
                <w:sz w:val="16"/>
                <w:szCs w:val="16"/>
              </w:rPr>
            </w:pPr>
            <w:r>
              <w:rPr>
                <w:sz w:val="16"/>
                <w:szCs w:val="16"/>
              </w:rPr>
              <w:t>6</w:t>
            </w:r>
          </w:p>
        </w:tc>
        <w:tc>
          <w:tcPr>
            <w:tcW w:w="8283" w:type="dxa"/>
          </w:tcPr>
          <w:p w14:paraId="4291E369" w14:textId="77777777" w:rsidR="00A67C5B" w:rsidRDefault="00A67C5B" w:rsidP="00786CD4">
            <w:pPr>
              <w:pStyle w:val="WLBody1"/>
              <w:spacing w:before="60" w:after="60"/>
              <w:rPr>
                <w:sz w:val="16"/>
                <w:szCs w:val="16"/>
              </w:rPr>
            </w:pPr>
          </w:p>
        </w:tc>
      </w:tr>
      <w:tr w:rsidR="00A67C5B" w:rsidRPr="00592362" w14:paraId="7A88AADC" w14:textId="77777777" w:rsidTr="00786CD4">
        <w:tc>
          <w:tcPr>
            <w:tcW w:w="959" w:type="dxa"/>
          </w:tcPr>
          <w:p w14:paraId="09A3E7E9" w14:textId="77777777" w:rsidR="00A67C5B" w:rsidRDefault="00A67C5B" w:rsidP="00786CD4">
            <w:pPr>
              <w:pStyle w:val="WLBody1"/>
              <w:spacing w:before="60" w:after="60"/>
              <w:rPr>
                <w:sz w:val="16"/>
                <w:szCs w:val="16"/>
              </w:rPr>
            </w:pPr>
            <w:r>
              <w:rPr>
                <w:sz w:val="16"/>
                <w:szCs w:val="16"/>
              </w:rPr>
              <w:t>7</w:t>
            </w:r>
          </w:p>
        </w:tc>
        <w:tc>
          <w:tcPr>
            <w:tcW w:w="8283" w:type="dxa"/>
          </w:tcPr>
          <w:p w14:paraId="70049302" w14:textId="77777777" w:rsidR="00A67C5B" w:rsidRDefault="00A67C5B" w:rsidP="00786CD4">
            <w:pPr>
              <w:pStyle w:val="WLBody1"/>
              <w:spacing w:before="60" w:after="60"/>
              <w:rPr>
                <w:sz w:val="16"/>
                <w:szCs w:val="16"/>
              </w:rPr>
            </w:pPr>
          </w:p>
        </w:tc>
      </w:tr>
    </w:tbl>
    <w:p w14:paraId="680FB2EE" w14:textId="77777777" w:rsidR="00A67C5B" w:rsidRDefault="00A67C5B" w:rsidP="00A67C5B">
      <w:pPr>
        <w:spacing w:before="240"/>
      </w:pPr>
      <w:r>
        <w:t>***********************************************</w:t>
      </w:r>
    </w:p>
    <w:p w14:paraId="3D503BCA" w14:textId="77777777" w:rsidR="00A67C5B" w:rsidRPr="009909ED" w:rsidRDefault="00A67C5B" w:rsidP="00A67C5B">
      <w:pPr>
        <w:pStyle w:val="Heading1"/>
        <w:rPr>
          <w:lang w:val="en-US"/>
        </w:rPr>
      </w:pPr>
      <w:r w:rsidRPr="32C8C76C">
        <w:rPr>
          <w:lang w:val="en-US"/>
        </w:rPr>
        <w:t>User Acceptance Tests</w:t>
      </w:r>
    </w:p>
    <w:p w14:paraId="4A127A5E" w14:textId="77777777" w:rsidR="00A67C5B" w:rsidRDefault="00A67C5B" w:rsidP="00A67C5B">
      <w:r w:rsidRPr="32C8C76C">
        <w:t>***********************************************</w:t>
      </w:r>
    </w:p>
    <w:p w14:paraId="35123428" w14:textId="35112536" w:rsidR="008D7F31" w:rsidRPr="009909ED" w:rsidRDefault="008D7F31" w:rsidP="008D7F31">
      <w:pPr>
        <w:pStyle w:val="Heading1"/>
        <w:rPr>
          <w:lang w:val="en-US"/>
        </w:rPr>
      </w:pPr>
      <w:r>
        <w:rPr>
          <w:lang w:val="en-US"/>
        </w:rPr>
        <w:t xml:space="preserve">Delivery Notes </w:t>
      </w:r>
    </w:p>
    <w:p w14:paraId="05A4F414" w14:textId="0BAA72F1" w:rsidR="002966E8" w:rsidRDefault="005715D9">
      <w:pPr>
        <w:rPr>
          <w:b/>
          <w:bCs/>
        </w:rPr>
      </w:pPr>
      <w:r w:rsidRPr="005715D9">
        <w:rPr>
          <w:b/>
          <w:bCs/>
        </w:rPr>
        <w:t xml:space="preserve">Package </w:t>
      </w:r>
    </w:p>
    <w:p w14:paraId="25082FA4" w14:textId="76E01518" w:rsidR="005715D9" w:rsidRDefault="005715D9">
      <w:r w:rsidRPr="005715D9">
        <w:t>EA_SERVICES</w:t>
      </w:r>
    </w:p>
    <w:p w14:paraId="0D9637FA" w14:textId="31056FB2" w:rsidR="005715D9" w:rsidRDefault="005715D9">
      <w:pPr>
        <w:rPr>
          <w:b/>
          <w:bCs/>
        </w:rPr>
      </w:pPr>
      <w:r w:rsidRPr="005715D9">
        <w:rPr>
          <w:b/>
          <w:bCs/>
        </w:rPr>
        <w:t>Permissions granted</w:t>
      </w:r>
    </w:p>
    <w:p w14:paraId="476EE7AC" w14:textId="07C4EC04" w:rsidR="005715D9" w:rsidRDefault="005715D9">
      <w:r w:rsidRPr="005715D9">
        <w:t>IFS_ALL</w:t>
      </w:r>
    </w:p>
    <w:p w14:paraId="289F1525" w14:textId="79FAEF0D" w:rsidR="0068001C" w:rsidRDefault="0068001C"/>
    <w:p w14:paraId="2AB1B1EC" w14:textId="77777777" w:rsidR="0068001C" w:rsidRDefault="0068001C"/>
    <w:p w14:paraId="21627A54" w14:textId="7E03694C" w:rsidR="0068001C" w:rsidRDefault="0068001C">
      <w:pPr>
        <w:rPr>
          <w:b/>
          <w:bCs/>
        </w:rPr>
      </w:pPr>
      <w:r w:rsidRPr="0068001C">
        <w:rPr>
          <w:b/>
          <w:bCs/>
        </w:rPr>
        <w:lastRenderedPageBreak/>
        <w:t xml:space="preserve">Custom Field </w:t>
      </w:r>
    </w:p>
    <w:p w14:paraId="2767F0BF" w14:textId="63EB7C26" w:rsidR="0068001C" w:rsidRDefault="0068001C">
      <w:pPr>
        <w:rPr>
          <w:b/>
          <w:bCs/>
        </w:rPr>
      </w:pPr>
      <w:r>
        <w:rPr>
          <w:noProof/>
        </w:rPr>
        <w:drawing>
          <wp:inline distT="0" distB="0" distL="0" distR="0" wp14:anchorId="6BA9F28B" wp14:editId="25A88AD0">
            <wp:extent cx="5731510" cy="1497330"/>
            <wp:effectExtent l="19050" t="19050" r="21590" b="266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stretch>
                      <a:fillRect/>
                    </a:stretch>
                  </pic:blipFill>
                  <pic:spPr>
                    <a:xfrm>
                      <a:off x="0" y="0"/>
                      <a:ext cx="5731510" cy="1497330"/>
                    </a:xfrm>
                    <a:prstGeom prst="rect">
                      <a:avLst/>
                    </a:prstGeom>
                    <a:ln w="3175">
                      <a:solidFill>
                        <a:schemeClr val="accent1"/>
                      </a:solidFill>
                    </a:ln>
                  </pic:spPr>
                </pic:pic>
              </a:graphicData>
            </a:graphic>
          </wp:inline>
        </w:drawing>
      </w:r>
    </w:p>
    <w:p w14:paraId="5C069B3D" w14:textId="6601E11D" w:rsidR="0068001C" w:rsidRDefault="0068001C">
      <w:pPr>
        <w:rPr>
          <w:b/>
          <w:bCs/>
        </w:rPr>
      </w:pPr>
    </w:p>
    <w:p w14:paraId="71261044" w14:textId="1B394A57" w:rsidR="0068001C" w:rsidRDefault="003D20D6">
      <w:pPr>
        <w:rPr>
          <w:b/>
          <w:bCs/>
        </w:rPr>
      </w:pPr>
      <w:r>
        <w:rPr>
          <w:b/>
          <w:bCs/>
        </w:rPr>
        <w:t>Note: -</w:t>
      </w:r>
      <w:r w:rsidR="0068001C">
        <w:rPr>
          <w:b/>
          <w:bCs/>
        </w:rPr>
        <w:t xml:space="preserve"> If the Order Type is not available in the layout, RMB o</w:t>
      </w:r>
      <w:r w:rsidR="00275E3D">
        <w:rPr>
          <w:b/>
          <w:bCs/>
        </w:rPr>
        <w:t>n</w:t>
      </w:r>
      <w:r w:rsidR="0068001C">
        <w:rPr>
          <w:b/>
          <w:bCs/>
        </w:rPr>
        <w:t xml:space="preserve"> a column header, and add the column Order Type from the Column Chooser. If the Order Type is not seen in the Column Chooser, make sure the Logical Unit is published and synchronized.</w:t>
      </w:r>
    </w:p>
    <w:p w14:paraId="3328F70D" w14:textId="459A8131" w:rsidR="0068001C" w:rsidRDefault="0068001C">
      <w:pPr>
        <w:rPr>
          <w:b/>
          <w:bCs/>
        </w:rPr>
      </w:pPr>
    </w:p>
    <w:p w14:paraId="535B1BFA" w14:textId="128E1414" w:rsidR="0068001C" w:rsidRDefault="0068001C">
      <w:pPr>
        <w:rPr>
          <w:b/>
          <w:bCs/>
        </w:rPr>
      </w:pPr>
      <w:r>
        <w:rPr>
          <w:noProof/>
        </w:rPr>
        <w:drawing>
          <wp:inline distT="0" distB="0" distL="0" distR="0" wp14:anchorId="2AF5DB32" wp14:editId="5A8F2BC8">
            <wp:extent cx="4718050" cy="2359025"/>
            <wp:effectExtent l="19050" t="19050" r="25400" b="222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7"/>
                    <a:stretch>
                      <a:fillRect/>
                    </a:stretch>
                  </pic:blipFill>
                  <pic:spPr>
                    <a:xfrm>
                      <a:off x="0" y="0"/>
                      <a:ext cx="4718050" cy="2359025"/>
                    </a:xfrm>
                    <a:prstGeom prst="rect">
                      <a:avLst/>
                    </a:prstGeom>
                    <a:ln w="3175">
                      <a:solidFill>
                        <a:schemeClr val="accent1"/>
                      </a:solidFill>
                    </a:ln>
                  </pic:spPr>
                </pic:pic>
              </a:graphicData>
            </a:graphic>
          </wp:inline>
        </w:drawing>
      </w:r>
    </w:p>
    <w:p w14:paraId="6FA50ABF" w14:textId="39370B14" w:rsidR="009C3647" w:rsidRDefault="009C3647">
      <w:pPr>
        <w:rPr>
          <w:b/>
          <w:bCs/>
        </w:rPr>
      </w:pPr>
    </w:p>
    <w:p w14:paraId="0FB0C7DA" w14:textId="0BEFA88D" w:rsidR="00CE3864" w:rsidRDefault="00CE3864">
      <w:pPr>
        <w:rPr>
          <w:b/>
          <w:bCs/>
        </w:rPr>
      </w:pPr>
    </w:p>
    <w:p w14:paraId="0421DF1A" w14:textId="22788C90" w:rsidR="00CE3864" w:rsidRDefault="00CE3864">
      <w:pPr>
        <w:rPr>
          <w:b/>
          <w:bCs/>
        </w:rPr>
      </w:pPr>
    </w:p>
    <w:p w14:paraId="05B538EC" w14:textId="14556996" w:rsidR="00CE3864" w:rsidRDefault="00CE3864">
      <w:pPr>
        <w:rPr>
          <w:b/>
          <w:bCs/>
        </w:rPr>
      </w:pPr>
    </w:p>
    <w:p w14:paraId="2BC06DA5" w14:textId="103B17BB" w:rsidR="00CE3864" w:rsidRDefault="00CE3864">
      <w:pPr>
        <w:rPr>
          <w:b/>
          <w:bCs/>
        </w:rPr>
      </w:pPr>
    </w:p>
    <w:p w14:paraId="460A0AAB" w14:textId="0A4822A2" w:rsidR="00CE3864" w:rsidRDefault="00CE3864">
      <w:pPr>
        <w:rPr>
          <w:b/>
          <w:bCs/>
        </w:rPr>
      </w:pPr>
    </w:p>
    <w:p w14:paraId="0C655288" w14:textId="261BEF4B" w:rsidR="00CE3864" w:rsidRDefault="00CE3864">
      <w:pPr>
        <w:rPr>
          <w:b/>
          <w:bCs/>
        </w:rPr>
      </w:pPr>
    </w:p>
    <w:p w14:paraId="18B7D974" w14:textId="601DFC5F" w:rsidR="00CE3864" w:rsidRDefault="00CE3864">
      <w:pPr>
        <w:rPr>
          <w:b/>
          <w:bCs/>
        </w:rPr>
      </w:pPr>
    </w:p>
    <w:p w14:paraId="7967C26B" w14:textId="1C9A7105" w:rsidR="00CE3864" w:rsidRDefault="00CE3864">
      <w:pPr>
        <w:rPr>
          <w:b/>
          <w:bCs/>
        </w:rPr>
      </w:pPr>
    </w:p>
    <w:p w14:paraId="6BEE80E4" w14:textId="37D38DE2" w:rsidR="00CE3864" w:rsidRDefault="00CE3864">
      <w:pPr>
        <w:rPr>
          <w:b/>
          <w:bCs/>
        </w:rPr>
      </w:pPr>
    </w:p>
    <w:p w14:paraId="49F6F609" w14:textId="77777777" w:rsidR="00CE3864" w:rsidRDefault="00CE3864">
      <w:pPr>
        <w:rPr>
          <w:b/>
          <w:bCs/>
        </w:rPr>
      </w:pPr>
    </w:p>
    <w:p w14:paraId="19B6FEF0" w14:textId="45A4215C" w:rsidR="009C3647" w:rsidRDefault="009C3647">
      <w:pPr>
        <w:rPr>
          <w:b/>
          <w:bCs/>
        </w:rPr>
      </w:pPr>
      <w:r>
        <w:rPr>
          <w:b/>
          <w:bCs/>
        </w:rPr>
        <w:lastRenderedPageBreak/>
        <w:t>Custom Event</w:t>
      </w:r>
    </w:p>
    <w:p w14:paraId="12D281E7" w14:textId="77777777" w:rsidR="00083FE2" w:rsidRDefault="00EC65F5">
      <w:r w:rsidRPr="00EC65F5">
        <w:t>There are two custom events as follows,</w:t>
      </w:r>
      <w:r w:rsidR="00083FE2">
        <w:br/>
      </w:r>
    </w:p>
    <w:p w14:paraId="44A09266" w14:textId="2249966E" w:rsidR="00EC65F5" w:rsidRDefault="00083FE2" w:rsidP="00083FE2">
      <w:pPr>
        <w:pStyle w:val="ListParagraph"/>
        <w:numPr>
          <w:ilvl w:val="0"/>
          <w:numId w:val="11"/>
        </w:numPr>
      </w:pPr>
      <w:r>
        <w:t>To fetch the order type</w:t>
      </w:r>
      <w:r w:rsidR="00CE3864">
        <w:t xml:space="preserve"> for the Work Orders</w:t>
      </w:r>
      <w:r>
        <w:br/>
      </w:r>
      <w:r>
        <w:rPr>
          <w:noProof/>
        </w:rPr>
        <w:drawing>
          <wp:inline distT="0" distB="0" distL="0" distR="0" wp14:anchorId="4CA22E0A" wp14:editId="3EBE021F">
            <wp:extent cx="5731510" cy="1833245"/>
            <wp:effectExtent l="19050" t="19050" r="21590" b="14605"/>
            <wp:docPr id="17" name="Picture 1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low confidence"/>
                    <pic:cNvPicPr/>
                  </pic:nvPicPr>
                  <pic:blipFill>
                    <a:blip r:embed="rId18"/>
                    <a:stretch>
                      <a:fillRect/>
                    </a:stretch>
                  </pic:blipFill>
                  <pic:spPr>
                    <a:xfrm>
                      <a:off x="0" y="0"/>
                      <a:ext cx="5731510" cy="1833245"/>
                    </a:xfrm>
                    <a:prstGeom prst="rect">
                      <a:avLst/>
                    </a:prstGeom>
                    <a:ln w="3175">
                      <a:solidFill>
                        <a:schemeClr val="accent1"/>
                      </a:solidFill>
                    </a:ln>
                  </pic:spPr>
                </pic:pic>
              </a:graphicData>
            </a:graphic>
          </wp:inline>
        </w:drawing>
      </w:r>
    </w:p>
    <w:p w14:paraId="728714DF" w14:textId="0D45FAE6" w:rsidR="00CE3864" w:rsidRDefault="002A710F" w:rsidP="00CE3864">
      <w:pPr>
        <w:rPr>
          <w:b/>
          <w:bCs/>
        </w:rPr>
      </w:pPr>
      <w:r>
        <w:rPr>
          <w:b/>
          <w:bCs/>
        </w:rPr>
        <w:t>Note: -</w:t>
      </w:r>
      <w:r w:rsidR="00CE3864">
        <w:rPr>
          <w:b/>
          <w:bCs/>
        </w:rPr>
        <w:t xml:space="preserve"> This event posts a background job to fetch the order type. The status of the background job can be checked as follows,</w:t>
      </w:r>
    </w:p>
    <w:p w14:paraId="2FE219EC" w14:textId="6C3223A4" w:rsidR="00CE3864" w:rsidRDefault="00CE3864" w:rsidP="00CE3864">
      <w:r w:rsidRPr="00CE3864">
        <w:rPr>
          <w:b/>
          <w:bCs/>
          <w:u w:val="single"/>
        </w:rPr>
        <w:t>Search Criteria in the background Job Window</w:t>
      </w:r>
      <w:r w:rsidRPr="00CE3864">
        <w:rPr>
          <w:b/>
          <w:bCs/>
          <w:u w:val="single"/>
        </w:rPr>
        <w:br/>
      </w:r>
      <w:r w:rsidRPr="00CE3864">
        <w:t>Description</w:t>
      </w:r>
      <w:r>
        <w:t xml:space="preserve"> Field</w:t>
      </w:r>
      <w:r w:rsidRPr="00CE3864">
        <w:t xml:space="preserve"> - </w:t>
      </w:r>
      <w:r w:rsidRPr="00CE3864">
        <w:t>To get order type for work order based on Service Contract  or Work Type Basic Data - C0649</w:t>
      </w:r>
    </w:p>
    <w:p w14:paraId="3EB4BDB8" w14:textId="7D5CB11E" w:rsidR="00CE3864" w:rsidRDefault="00CE3864" w:rsidP="00CE3864">
      <w:r>
        <w:rPr>
          <w:noProof/>
        </w:rPr>
        <w:drawing>
          <wp:anchor distT="0" distB="0" distL="114300" distR="114300" simplePos="0" relativeHeight="251666432" behindDoc="0" locked="0" layoutInCell="1" allowOverlap="1" wp14:anchorId="25B20C28" wp14:editId="53129085">
            <wp:simplePos x="0" y="0"/>
            <wp:positionH relativeFrom="column">
              <wp:posOffset>673100</wp:posOffset>
            </wp:positionH>
            <wp:positionV relativeFrom="paragraph">
              <wp:posOffset>32385</wp:posOffset>
            </wp:positionV>
            <wp:extent cx="3638550" cy="2997200"/>
            <wp:effectExtent l="19050" t="19050" r="19050" b="12700"/>
            <wp:wrapSquare wrapText="bothSides"/>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rotWithShape="1">
                    <a:blip r:embed="rId19">
                      <a:extLst>
                        <a:ext uri="{28A0092B-C50C-407E-A947-70E740481C1C}">
                          <a14:useLocalDpi xmlns:a14="http://schemas.microsoft.com/office/drawing/2010/main" val="0"/>
                        </a:ext>
                      </a:extLst>
                    </a:blip>
                    <a:srcRect r="-263" b="16534"/>
                    <a:stretch/>
                  </pic:blipFill>
                  <pic:spPr bwMode="auto">
                    <a:xfrm>
                      <a:off x="0" y="0"/>
                      <a:ext cx="3638550" cy="299720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0ADADD" w14:textId="77777777" w:rsidR="00CE3864" w:rsidRDefault="00CE3864" w:rsidP="00CE3864"/>
    <w:p w14:paraId="5006F91B" w14:textId="1416D695" w:rsidR="00CE3864" w:rsidRDefault="00CE3864" w:rsidP="00CE3864"/>
    <w:p w14:paraId="349E0397" w14:textId="77777777" w:rsidR="00CE3864" w:rsidRDefault="00CE3864" w:rsidP="00CE3864"/>
    <w:p w14:paraId="6E82A173" w14:textId="0A3F2306" w:rsidR="00CE3864" w:rsidRDefault="00CE3864" w:rsidP="00CE3864"/>
    <w:p w14:paraId="332F5574" w14:textId="449E9778" w:rsidR="00CE3864" w:rsidRDefault="00CE3864" w:rsidP="00CE3864"/>
    <w:p w14:paraId="1325BAA0" w14:textId="29755269" w:rsidR="00CE3864" w:rsidRDefault="00CE3864" w:rsidP="00CE3864"/>
    <w:p w14:paraId="14E74829" w14:textId="07C80159" w:rsidR="00CE3864" w:rsidRDefault="00CE3864" w:rsidP="00CE3864"/>
    <w:p w14:paraId="1EE86C81" w14:textId="55975B0B" w:rsidR="00CE3864" w:rsidRDefault="00CE3864" w:rsidP="00CE3864"/>
    <w:p w14:paraId="2A8C8818" w14:textId="6C4DC50D" w:rsidR="00CE3864" w:rsidRDefault="00CE3864" w:rsidP="00CE3864"/>
    <w:p w14:paraId="7E8D76BC" w14:textId="77777777" w:rsidR="00CE3864" w:rsidRDefault="00CE3864" w:rsidP="00CE3864"/>
    <w:p w14:paraId="4BCC231D" w14:textId="0E8058A4" w:rsidR="00CE3864" w:rsidRDefault="00CE3864" w:rsidP="00CE3864"/>
    <w:p w14:paraId="6CD5390F" w14:textId="4AFAD81B" w:rsidR="00833EF9" w:rsidRDefault="00833EF9" w:rsidP="00CE3864"/>
    <w:p w14:paraId="14414DC4" w14:textId="28511665" w:rsidR="00833EF9" w:rsidRDefault="00833EF9" w:rsidP="00CE3864"/>
    <w:p w14:paraId="49D4F164" w14:textId="093D54DC" w:rsidR="00833EF9" w:rsidRDefault="00833EF9" w:rsidP="00CE3864"/>
    <w:p w14:paraId="10ED32FF" w14:textId="76CA2784" w:rsidR="00833EF9" w:rsidRDefault="00833EF9" w:rsidP="00CE3864"/>
    <w:p w14:paraId="445AECB6" w14:textId="77777777" w:rsidR="00833EF9" w:rsidRDefault="00833EF9" w:rsidP="00CE3864"/>
    <w:p w14:paraId="618D9821" w14:textId="12203EE4" w:rsidR="00CE3864" w:rsidRDefault="00CE3864" w:rsidP="00083FE2">
      <w:pPr>
        <w:pStyle w:val="ListParagraph"/>
        <w:numPr>
          <w:ilvl w:val="0"/>
          <w:numId w:val="11"/>
        </w:numPr>
      </w:pPr>
      <w:r>
        <w:lastRenderedPageBreak/>
        <w:t>To fetch the order type for the work order task</w:t>
      </w:r>
    </w:p>
    <w:p w14:paraId="02CE2390" w14:textId="3AE8C267" w:rsidR="00CE3864" w:rsidRDefault="00CE3864" w:rsidP="00CE3864">
      <w:pPr>
        <w:pStyle w:val="ListParagraph"/>
      </w:pPr>
    </w:p>
    <w:p w14:paraId="2529EAE4" w14:textId="6030CD60" w:rsidR="00833EF9" w:rsidRDefault="00CE3864" w:rsidP="00833EF9">
      <w:pPr>
        <w:pStyle w:val="ListParagraph"/>
      </w:pPr>
      <w:r>
        <w:rPr>
          <w:noProof/>
        </w:rPr>
        <w:drawing>
          <wp:inline distT="0" distB="0" distL="0" distR="0" wp14:anchorId="507B48B4" wp14:editId="241CCF7C">
            <wp:extent cx="5731510" cy="1680845"/>
            <wp:effectExtent l="19050" t="19050" r="21590" b="14605"/>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pic:nvPicPr>
                  <pic:blipFill>
                    <a:blip r:embed="rId20"/>
                    <a:stretch>
                      <a:fillRect/>
                    </a:stretch>
                  </pic:blipFill>
                  <pic:spPr>
                    <a:xfrm>
                      <a:off x="0" y="0"/>
                      <a:ext cx="5731510" cy="1680845"/>
                    </a:xfrm>
                    <a:prstGeom prst="rect">
                      <a:avLst/>
                    </a:prstGeom>
                    <a:ln w="3175">
                      <a:solidFill>
                        <a:schemeClr val="tx1"/>
                      </a:solidFill>
                    </a:ln>
                  </pic:spPr>
                </pic:pic>
              </a:graphicData>
            </a:graphic>
          </wp:inline>
        </w:drawing>
      </w:r>
    </w:p>
    <w:p w14:paraId="680DF7DA" w14:textId="7CC1CD40" w:rsidR="00833EF9" w:rsidRDefault="00833EF9" w:rsidP="00833EF9">
      <w:pPr>
        <w:rPr>
          <w:b/>
          <w:bCs/>
        </w:rPr>
      </w:pPr>
      <w:r>
        <w:rPr>
          <w:b/>
          <w:bCs/>
        </w:rPr>
        <w:t xml:space="preserve">Note: - </w:t>
      </w:r>
      <w:r>
        <w:rPr>
          <w:b/>
          <w:bCs/>
        </w:rPr>
        <w:t>This event</w:t>
      </w:r>
      <w:r>
        <w:rPr>
          <w:b/>
          <w:bCs/>
        </w:rPr>
        <w:t xml:space="preserve"> posts a background job to fetch the order type</w:t>
      </w:r>
      <w:r>
        <w:rPr>
          <w:b/>
          <w:bCs/>
        </w:rPr>
        <w:t xml:space="preserve"> for work order tasks</w:t>
      </w:r>
      <w:r>
        <w:rPr>
          <w:b/>
          <w:bCs/>
        </w:rPr>
        <w:t>. The status of the background job can be checked as follows,</w:t>
      </w:r>
    </w:p>
    <w:p w14:paraId="21A65749" w14:textId="77777777" w:rsidR="00833EF9" w:rsidRPr="0068001C" w:rsidRDefault="00833EF9" w:rsidP="00833EF9">
      <w:pPr>
        <w:rPr>
          <w:b/>
          <w:bCs/>
        </w:rPr>
      </w:pPr>
      <w:r w:rsidRPr="00CE3864">
        <w:rPr>
          <w:b/>
          <w:bCs/>
          <w:u w:val="single"/>
        </w:rPr>
        <w:t>Search Criteria in the background Job Window</w:t>
      </w:r>
      <w:r w:rsidRPr="00CE3864">
        <w:rPr>
          <w:b/>
          <w:bCs/>
          <w:u w:val="single"/>
        </w:rPr>
        <w:br/>
      </w:r>
      <w:r w:rsidRPr="00CE3864">
        <w:t>Description</w:t>
      </w:r>
      <w:r>
        <w:t xml:space="preserve"> Field</w:t>
      </w:r>
      <w:r w:rsidRPr="00CE3864">
        <w:t xml:space="preserve"> - </w:t>
      </w:r>
      <w:r w:rsidRPr="00833EF9">
        <w:t>To get order type for work task based on Service Contract  or Work Type Basic Data - C0649</w:t>
      </w:r>
    </w:p>
    <w:p w14:paraId="2B1BE431" w14:textId="056F4A3D" w:rsidR="00833EF9" w:rsidRPr="00EC65F5" w:rsidRDefault="00833EF9" w:rsidP="00833EF9"/>
    <w:p w14:paraId="30873537" w14:textId="13D9BF0C" w:rsidR="00EC65F5" w:rsidRPr="0068001C" w:rsidRDefault="00EC65F5">
      <w:pPr>
        <w:rPr>
          <w:b/>
          <w:bCs/>
        </w:rPr>
      </w:pPr>
    </w:p>
    <w:sectPr w:rsidR="00EC65F5" w:rsidRPr="00680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57AB"/>
    <w:multiLevelType w:val="hybridMultilevel"/>
    <w:tmpl w:val="0A827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14F9E"/>
    <w:multiLevelType w:val="hybridMultilevel"/>
    <w:tmpl w:val="2C202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04E3A"/>
    <w:multiLevelType w:val="hybridMultilevel"/>
    <w:tmpl w:val="B386C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30285"/>
    <w:multiLevelType w:val="hybridMultilevel"/>
    <w:tmpl w:val="C6DEB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124B4"/>
    <w:multiLevelType w:val="hybridMultilevel"/>
    <w:tmpl w:val="A5006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CD73B8"/>
    <w:multiLevelType w:val="hybridMultilevel"/>
    <w:tmpl w:val="56044E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213126"/>
    <w:multiLevelType w:val="hybridMultilevel"/>
    <w:tmpl w:val="6E1EE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BD1B00"/>
    <w:multiLevelType w:val="multilevel"/>
    <w:tmpl w:val="C3DC78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16D52CE"/>
    <w:multiLevelType w:val="hybridMultilevel"/>
    <w:tmpl w:val="DBAAB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1434E5"/>
    <w:multiLevelType w:val="hybridMultilevel"/>
    <w:tmpl w:val="F8F69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D07068"/>
    <w:multiLevelType w:val="hybridMultilevel"/>
    <w:tmpl w:val="2CCC1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3"/>
  </w:num>
  <w:num w:numId="5">
    <w:abstractNumId w:val="1"/>
  </w:num>
  <w:num w:numId="6">
    <w:abstractNumId w:val="2"/>
  </w:num>
  <w:num w:numId="7">
    <w:abstractNumId w:val="8"/>
  </w:num>
  <w:num w:numId="8">
    <w:abstractNumId w:val="6"/>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5B"/>
    <w:rsid w:val="00003C7B"/>
    <w:rsid w:val="00035A5B"/>
    <w:rsid w:val="00041FCE"/>
    <w:rsid w:val="00073C98"/>
    <w:rsid w:val="00083FE2"/>
    <w:rsid w:val="000C1779"/>
    <w:rsid w:val="0010249A"/>
    <w:rsid w:val="00145652"/>
    <w:rsid w:val="00275E3D"/>
    <w:rsid w:val="002A710F"/>
    <w:rsid w:val="002B2D7C"/>
    <w:rsid w:val="002C753C"/>
    <w:rsid w:val="00304B53"/>
    <w:rsid w:val="00361B45"/>
    <w:rsid w:val="003A396D"/>
    <w:rsid w:val="003A435E"/>
    <w:rsid w:val="003D20D6"/>
    <w:rsid w:val="003E1D1E"/>
    <w:rsid w:val="003E3DC2"/>
    <w:rsid w:val="003E7E3A"/>
    <w:rsid w:val="004278C8"/>
    <w:rsid w:val="0045355D"/>
    <w:rsid w:val="00481205"/>
    <w:rsid w:val="004A042E"/>
    <w:rsid w:val="004C28D7"/>
    <w:rsid w:val="004C479A"/>
    <w:rsid w:val="004D3557"/>
    <w:rsid w:val="0056159D"/>
    <w:rsid w:val="005715D9"/>
    <w:rsid w:val="005A3B7C"/>
    <w:rsid w:val="0060729A"/>
    <w:rsid w:val="006147A8"/>
    <w:rsid w:val="006451F8"/>
    <w:rsid w:val="006502CE"/>
    <w:rsid w:val="0067700B"/>
    <w:rsid w:val="0068001C"/>
    <w:rsid w:val="006A0063"/>
    <w:rsid w:val="006F028D"/>
    <w:rsid w:val="0072011A"/>
    <w:rsid w:val="00747C1C"/>
    <w:rsid w:val="007B6828"/>
    <w:rsid w:val="007D5E77"/>
    <w:rsid w:val="007E6AE9"/>
    <w:rsid w:val="00833EF9"/>
    <w:rsid w:val="008407D6"/>
    <w:rsid w:val="008461A6"/>
    <w:rsid w:val="00857028"/>
    <w:rsid w:val="008D7F31"/>
    <w:rsid w:val="0092119C"/>
    <w:rsid w:val="00950343"/>
    <w:rsid w:val="00957117"/>
    <w:rsid w:val="00982E60"/>
    <w:rsid w:val="00985904"/>
    <w:rsid w:val="009C3647"/>
    <w:rsid w:val="00A230FF"/>
    <w:rsid w:val="00A43059"/>
    <w:rsid w:val="00A5071E"/>
    <w:rsid w:val="00A67C5B"/>
    <w:rsid w:val="00A93595"/>
    <w:rsid w:val="00AF2B28"/>
    <w:rsid w:val="00AF7F8E"/>
    <w:rsid w:val="00B113C0"/>
    <w:rsid w:val="00B227DB"/>
    <w:rsid w:val="00B431F7"/>
    <w:rsid w:val="00BB6468"/>
    <w:rsid w:val="00BE475C"/>
    <w:rsid w:val="00C2456C"/>
    <w:rsid w:val="00C70F79"/>
    <w:rsid w:val="00C91A6F"/>
    <w:rsid w:val="00CB10F7"/>
    <w:rsid w:val="00CE3864"/>
    <w:rsid w:val="00D1640A"/>
    <w:rsid w:val="00D23D60"/>
    <w:rsid w:val="00D4206D"/>
    <w:rsid w:val="00DB1426"/>
    <w:rsid w:val="00DD5AA8"/>
    <w:rsid w:val="00DE3DB6"/>
    <w:rsid w:val="00EA1C87"/>
    <w:rsid w:val="00EC45C2"/>
    <w:rsid w:val="00EC65F5"/>
    <w:rsid w:val="00F25FB0"/>
    <w:rsid w:val="00F47079"/>
    <w:rsid w:val="00FB5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9A4A"/>
  <w15:chartTrackingRefBased/>
  <w15:docId w15:val="{A5D5E49F-83C2-4073-9868-DF8DEF93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C5B"/>
  </w:style>
  <w:style w:type="paragraph" w:styleId="Heading1">
    <w:name w:val="heading 1"/>
    <w:basedOn w:val="Normal"/>
    <w:next w:val="Normal"/>
    <w:link w:val="Heading1Char"/>
    <w:uiPriority w:val="9"/>
    <w:qFormat/>
    <w:rsid w:val="00A67C5B"/>
    <w:pPr>
      <w:numPr>
        <w:numId w:val="1"/>
      </w:numPr>
      <w:spacing w:after="200" w:line="276" w:lineRule="auto"/>
      <w:outlineLvl w:val="0"/>
    </w:pPr>
    <w:rPr>
      <w:rFonts w:ascii="Arial" w:hAnsi="Arial"/>
      <w:b/>
      <w:sz w:val="28"/>
    </w:rPr>
  </w:style>
  <w:style w:type="paragraph" w:styleId="Heading2">
    <w:name w:val="heading 2"/>
    <w:basedOn w:val="Normal"/>
    <w:next w:val="Normal"/>
    <w:link w:val="Heading2Char"/>
    <w:qFormat/>
    <w:rsid w:val="00A67C5B"/>
    <w:pPr>
      <w:numPr>
        <w:ilvl w:val="1"/>
        <w:numId w:val="1"/>
      </w:numPr>
      <w:spacing w:before="120" w:after="200" w:line="276" w:lineRule="auto"/>
      <w:outlineLvl w:val="1"/>
    </w:pPr>
    <w:rPr>
      <w:rFonts w:ascii="Arial" w:hAnsi="Arial"/>
      <w:b/>
      <w:sz w:val="24"/>
    </w:rPr>
  </w:style>
  <w:style w:type="paragraph" w:styleId="Heading3">
    <w:name w:val="heading 3"/>
    <w:basedOn w:val="Normal"/>
    <w:next w:val="Normal"/>
    <w:link w:val="Heading3Char"/>
    <w:autoRedefine/>
    <w:uiPriority w:val="9"/>
    <w:unhideWhenUsed/>
    <w:qFormat/>
    <w:rsid w:val="00A67C5B"/>
    <w:pPr>
      <w:keepNext/>
      <w:keepLines/>
      <w:numPr>
        <w:ilvl w:val="2"/>
        <w:numId w:val="1"/>
      </w:numPr>
      <w:spacing w:before="200" w:after="120" w:line="240" w:lineRule="auto"/>
      <w:outlineLvl w:val="2"/>
    </w:pPr>
    <w:rPr>
      <w:rFonts w:ascii="Arial" w:eastAsiaTheme="majorEastAsia" w:hAnsi="Arial" w:cstheme="majorBidi"/>
      <w:bCs/>
      <w:color w:val="00B0F0"/>
      <w:sz w:val="24"/>
      <w:lang w:eastAsia="en-GB"/>
    </w:rPr>
  </w:style>
  <w:style w:type="paragraph" w:styleId="Heading4">
    <w:name w:val="heading 4"/>
    <w:basedOn w:val="Normal"/>
    <w:next w:val="Normal"/>
    <w:link w:val="Heading4Char"/>
    <w:uiPriority w:val="9"/>
    <w:unhideWhenUsed/>
    <w:qFormat/>
    <w:rsid w:val="00A67C5B"/>
    <w:pPr>
      <w:keepNext/>
      <w:keepLines/>
      <w:numPr>
        <w:ilvl w:val="3"/>
        <w:numId w:val="1"/>
      </w:numPr>
      <w:spacing w:before="200" w:after="0" w:line="276" w:lineRule="auto"/>
      <w:outlineLvl w:val="3"/>
    </w:pPr>
    <w:rPr>
      <w:rFonts w:asciiTheme="majorHAnsi" w:eastAsiaTheme="majorEastAsia" w:hAnsiTheme="majorHAnsi" w:cstheme="majorBidi"/>
      <w:b/>
      <w:bCs/>
      <w:i/>
      <w:iCs/>
      <w:color w:val="00B0F0"/>
      <w:lang w:eastAsia="en-GB"/>
    </w:rPr>
  </w:style>
  <w:style w:type="paragraph" w:styleId="Heading5">
    <w:name w:val="heading 5"/>
    <w:basedOn w:val="Normal"/>
    <w:next w:val="Normal"/>
    <w:link w:val="Heading5Char"/>
    <w:uiPriority w:val="9"/>
    <w:semiHidden/>
    <w:unhideWhenUsed/>
    <w:qFormat/>
    <w:rsid w:val="00A67C5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lang w:eastAsia="en-GB"/>
    </w:rPr>
  </w:style>
  <w:style w:type="paragraph" w:styleId="Heading6">
    <w:name w:val="heading 6"/>
    <w:basedOn w:val="Normal"/>
    <w:next w:val="Normal"/>
    <w:link w:val="Heading6Char"/>
    <w:uiPriority w:val="9"/>
    <w:semiHidden/>
    <w:unhideWhenUsed/>
    <w:qFormat/>
    <w:rsid w:val="00A67C5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lang w:eastAsia="en-GB"/>
    </w:rPr>
  </w:style>
  <w:style w:type="paragraph" w:styleId="Heading7">
    <w:name w:val="heading 7"/>
    <w:basedOn w:val="Normal"/>
    <w:next w:val="Normal"/>
    <w:link w:val="Heading7Char"/>
    <w:uiPriority w:val="9"/>
    <w:semiHidden/>
    <w:unhideWhenUsed/>
    <w:qFormat/>
    <w:rsid w:val="00A67C5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lang w:eastAsia="en-GB"/>
    </w:rPr>
  </w:style>
  <w:style w:type="paragraph" w:styleId="Heading8">
    <w:name w:val="heading 8"/>
    <w:basedOn w:val="Normal"/>
    <w:next w:val="Normal"/>
    <w:link w:val="Heading8Char"/>
    <w:uiPriority w:val="9"/>
    <w:semiHidden/>
    <w:unhideWhenUsed/>
    <w:qFormat/>
    <w:rsid w:val="00A67C5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en-GB"/>
    </w:rPr>
  </w:style>
  <w:style w:type="paragraph" w:styleId="Heading9">
    <w:name w:val="heading 9"/>
    <w:basedOn w:val="Normal"/>
    <w:next w:val="Normal"/>
    <w:link w:val="Heading9Char"/>
    <w:uiPriority w:val="9"/>
    <w:semiHidden/>
    <w:unhideWhenUsed/>
    <w:qFormat/>
    <w:rsid w:val="00A67C5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C5B"/>
    <w:rPr>
      <w:rFonts w:ascii="Arial" w:hAnsi="Arial"/>
      <w:b/>
      <w:sz w:val="28"/>
    </w:rPr>
  </w:style>
  <w:style w:type="character" w:customStyle="1" w:styleId="Heading2Char">
    <w:name w:val="Heading 2 Char"/>
    <w:basedOn w:val="DefaultParagraphFont"/>
    <w:link w:val="Heading2"/>
    <w:rsid w:val="00A67C5B"/>
    <w:rPr>
      <w:rFonts w:ascii="Arial" w:hAnsi="Arial"/>
      <w:b/>
      <w:sz w:val="24"/>
    </w:rPr>
  </w:style>
  <w:style w:type="character" w:customStyle="1" w:styleId="Heading3Char">
    <w:name w:val="Heading 3 Char"/>
    <w:basedOn w:val="DefaultParagraphFont"/>
    <w:link w:val="Heading3"/>
    <w:uiPriority w:val="9"/>
    <w:rsid w:val="00A67C5B"/>
    <w:rPr>
      <w:rFonts w:ascii="Arial" w:eastAsiaTheme="majorEastAsia" w:hAnsi="Arial" w:cstheme="majorBidi"/>
      <w:bCs/>
      <w:color w:val="00B0F0"/>
      <w:sz w:val="24"/>
      <w:lang w:eastAsia="en-GB"/>
    </w:rPr>
  </w:style>
  <w:style w:type="character" w:customStyle="1" w:styleId="Heading4Char">
    <w:name w:val="Heading 4 Char"/>
    <w:basedOn w:val="DefaultParagraphFont"/>
    <w:link w:val="Heading4"/>
    <w:uiPriority w:val="9"/>
    <w:rsid w:val="00A67C5B"/>
    <w:rPr>
      <w:rFonts w:asciiTheme="majorHAnsi" w:eastAsiaTheme="majorEastAsia" w:hAnsiTheme="majorHAnsi" w:cstheme="majorBidi"/>
      <w:b/>
      <w:bCs/>
      <w:i/>
      <w:iCs/>
      <w:color w:val="00B0F0"/>
      <w:lang w:eastAsia="en-GB"/>
    </w:rPr>
  </w:style>
  <w:style w:type="character" w:customStyle="1" w:styleId="Heading5Char">
    <w:name w:val="Heading 5 Char"/>
    <w:basedOn w:val="DefaultParagraphFont"/>
    <w:link w:val="Heading5"/>
    <w:uiPriority w:val="9"/>
    <w:semiHidden/>
    <w:rsid w:val="00A67C5B"/>
    <w:rPr>
      <w:rFonts w:asciiTheme="majorHAnsi" w:eastAsiaTheme="majorEastAsia" w:hAnsiTheme="majorHAnsi" w:cstheme="majorBidi"/>
      <w:color w:val="1F3763" w:themeColor="accent1" w:themeShade="7F"/>
      <w:lang w:eastAsia="en-GB"/>
    </w:rPr>
  </w:style>
  <w:style w:type="character" w:customStyle="1" w:styleId="Heading6Char">
    <w:name w:val="Heading 6 Char"/>
    <w:basedOn w:val="DefaultParagraphFont"/>
    <w:link w:val="Heading6"/>
    <w:uiPriority w:val="9"/>
    <w:semiHidden/>
    <w:rsid w:val="00A67C5B"/>
    <w:rPr>
      <w:rFonts w:asciiTheme="majorHAnsi" w:eastAsiaTheme="majorEastAsia" w:hAnsiTheme="majorHAnsi" w:cstheme="majorBidi"/>
      <w:i/>
      <w:iCs/>
      <w:color w:val="1F3763" w:themeColor="accent1" w:themeShade="7F"/>
      <w:lang w:eastAsia="en-GB"/>
    </w:rPr>
  </w:style>
  <w:style w:type="character" w:customStyle="1" w:styleId="Heading7Char">
    <w:name w:val="Heading 7 Char"/>
    <w:basedOn w:val="DefaultParagraphFont"/>
    <w:link w:val="Heading7"/>
    <w:uiPriority w:val="9"/>
    <w:semiHidden/>
    <w:rsid w:val="00A67C5B"/>
    <w:rPr>
      <w:rFonts w:asciiTheme="majorHAnsi" w:eastAsiaTheme="majorEastAsia" w:hAnsiTheme="majorHAnsi" w:cstheme="majorBidi"/>
      <w:i/>
      <w:iCs/>
      <w:color w:val="404040" w:themeColor="text1" w:themeTint="BF"/>
      <w:lang w:eastAsia="en-GB"/>
    </w:rPr>
  </w:style>
  <w:style w:type="character" w:customStyle="1" w:styleId="Heading8Char">
    <w:name w:val="Heading 8 Char"/>
    <w:basedOn w:val="DefaultParagraphFont"/>
    <w:link w:val="Heading8"/>
    <w:uiPriority w:val="9"/>
    <w:semiHidden/>
    <w:rsid w:val="00A67C5B"/>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A67C5B"/>
    <w:rPr>
      <w:rFonts w:asciiTheme="majorHAnsi" w:eastAsiaTheme="majorEastAsia" w:hAnsiTheme="majorHAnsi" w:cstheme="majorBidi"/>
      <w:i/>
      <w:iCs/>
      <w:color w:val="404040" w:themeColor="text1" w:themeTint="BF"/>
      <w:sz w:val="20"/>
      <w:szCs w:val="20"/>
      <w:lang w:eastAsia="en-GB"/>
    </w:rPr>
  </w:style>
  <w:style w:type="table" w:styleId="TableGrid">
    <w:name w:val="Table Grid"/>
    <w:basedOn w:val="TableNormal"/>
    <w:uiPriority w:val="59"/>
    <w:rsid w:val="00A67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LBody1">
    <w:name w:val="WLBody1"/>
    <w:link w:val="WLBody1Char"/>
    <w:qFormat/>
    <w:rsid w:val="00A67C5B"/>
    <w:pPr>
      <w:spacing w:after="200" w:line="276" w:lineRule="auto"/>
    </w:pPr>
    <w:rPr>
      <w:rFonts w:ascii="Arial" w:hAnsi="Arial" w:cs="Arial"/>
      <w:color w:val="595959" w:themeColor="text1" w:themeTint="A6"/>
    </w:rPr>
  </w:style>
  <w:style w:type="character" w:customStyle="1" w:styleId="WLBody1Char">
    <w:name w:val="WLBody1 Char"/>
    <w:basedOn w:val="DefaultParagraphFont"/>
    <w:link w:val="WLBody1"/>
    <w:rsid w:val="00A67C5B"/>
    <w:rPr>
      <w:rFonts w:ascii="Arial" w:hAnsi="Arial" w:cs="Arial"/>
      <w:color w:val="595959" w:themeColor="text1" w:themeTint="A6"/>
    </w:rPr>
  </w:style>
  <w:style w:type="paragraph" w:styleId="ListParagraph">
    <w:name w:val="List Paragraph"/>
    <w:basedOn w:val="Normal"/>
    <w:uiPriority w:val="34"/>
    <w:qFormat/>
    <w:rsid w:val="00A67C5B"/>
    <w:pPr>
      <w:spacing w:after="200" w:line="276" w:lineRule="auto"/>
      <w:ind w:left="720"/>
      <w:contextualSpacing/>
    </w:pPr>
    <w:rPr>
      <w:rFonts w:eastAsiaTheme="minorEastAsia"/>
      <w:lang w:eastAsia="en-GB"/>
    </w:rPr>
  </w:style>
  <w:style w:type="paragraph" w:styleId="Title">
    <w:name w:val="Title"/>
    <w:basedOn w:val="Normal"/>
    <w:next w:val="Normal"/>
    <w:link w:val="TitleChar"/>
    <w:uiPriority w:val="10"/>
    <w:qFormat/>
    <w:rsid w:val="00A67C5B"/>
    <w:pPr>
      <w:spacing w:after="0" w:line="240" w:lineRule="auto"/>
      <w:contextualSpacing/>
    </w:pPr>
    <w:rPr>
      <w:rFonts w:asciiTheme="majorHAnsi" w:eastAsiaTheme="majorEastAsia" w:hAnsiTheme="majorHAnsi" w:cstheme="majorBidi"/>
      <w:spacing w:val="-10"/>
      <w:kern w:val="28"/>
      <w:sz w:val="56"/>
      <w:szCs w:val="56"/>
      <w:lang w:eastAsia="en-GB"/>
    </w:rPr>
  </w:style>
  <w:style w:type="character" w:customStyle="1" w:styleId="TitleChar">
    <w:name w:val="Title Char"/>
    <w:basedOn w:val="DefaultParagraphFont"/>
    <w:link w:val="Title"/>
    <w:uiPriority w:val="10"/>
    <w:rsid w:val="00A67C5B"/>
    <w:rPr>
      <w:rFonts w:asciiTheme="majorHAnsi" w:eastAsiaTheme="majorEastAsia" w:hAnsiTheme="majorHAnsi" w:cstheme="majorBidi"/>
      <w:spacing w:val="-10"/>
      <w:kern w:val="28"/>
      <w:sz w:val="56"/>
      <w:szCs w:val="5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tmp"/><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tmp"/><Relationship Id="rId5" Type="http://schemas.openxmlformats.org/officeDocument/2006/relationships/numbering" Target="numbering.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21429F8770DB0438F03F3DB59152848" ma:contentTypeVersion="12" ma:contentTypeDescription="Create a new document." ma:contentTypeScope="" ma:versionID="cb875121df69dc3ebb89a5ec46860bfe">
  <xsd:schema xmlns:xsd="http://www.w3.org/2001/XMLSchema" xmlns:xs="http://www.w3.org/2001/XMLSchema" xmlns:p="http://schemas.microsoft.com/office/2006/metadata/properties" xmlns:ns2="8598fa82-bf05-4c6d-b0f7-f04a5e42c2b2" xmlns:ns3="75e09ebe-0b40-408f-9bf4-74c2626c6c59" targetNamespace="http://schemas.microsoft.com/office/2006/metadata/properties" ma:root="true" ma:fieldsID="eb330dead8c8b53d029ba89721adad1e" ns2:_="" ns3:_="">
    <xsd:import namespace="8598fa82-bf05-4c6d-b0f7-f04a5e42c2b2"/>
    <xsd:import namespace="75e09ebe-0b40-408f-9bf4-74c2626c6c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8fa82-bf05-4c6d-b0f7-f04a5e42c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e09ebe-0b40-408f-9bf4-74c2626c6c5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FAB2CC-C226-47D1-A419-7F74404FE7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629FF1-6E8D-49C7-AE4C-58BE2D6DE681}">
  <ds:schemaRefs>
    <ds:schemaRef ds:uri="http://schemas.openxmlformats.org/officeDocument/2006/bibliography"/>
  </ds:schemaRefs>
</ds:datastoreItem>
</file>

<file path=customXml/itemProps3.xml><?xml version="1.0" encoding="utf-8"?>
<ds:datastoreItem xmlns:ds="http://schemas.openxmlformats.org/officeDocument/2006/customXml" ds:itemID="{162952F2-8869-476A-81F6-546A4CBE3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8fa82-bf05-4c6d-b0f7-f04a5e42c2b2"/>
    <ds:schemaRef ds:uri="75e09ebe-0b40-408f-9bf4-74c2626c6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4E85E8-8A28-4F14-BB02-A80ED0F058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Sukevic</dc:creator>
  <cp:keywords/>
  <dc:description/>
  <cp:lastModifiedBy>Chamudini Athukorala</cp:lastModifiedBy>
  <cp:revision>72</cp:revision>
  <dcterms:created xsi:type="dcterms:W3CDTF">2020-11-17T14:34:00Z</dcterms:created>
  <dcterms:modified xsi:type="dcterms:W3CDTF">2021-05-18T03:08:00Z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0x010100821429F8770DB0438F03F3DB59152848</vt:lpwstr>
  </property>
</Properties>
</file>