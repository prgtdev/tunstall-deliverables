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27A2" w14:textId="77777777" w:rsidR="00A67C5B" w:rsidRPr="00624E7A" w:rsidRDefault="00A67C5B" w:rsidP="00A67C5B">
      <w:pPr>
        <w:pStyle w:val="WLBody1"/>
        <w:rPr>
          <w:rFonts w:eastAsia="Times New Roman"/>
          <w:b/>
          <w:sz w:val="32"/>
          <w:szCs w:val="24"/>
        </w:rPr>
      </w:pPr>
      <w:r w:rsidRPr="00624E7A">
        <w:rPr>
          <w:rFonts w:eastAsia="Times New Roman"/>
          <w:b/>
          <w:sz w:val="32"/>
          <w:szCs w:val="24"/>
        </w:rPr>
        <w:t>Info</w:t>
      </w:r>
      <w:r>
        <w:rPr>
          <w:rFonts w:eastAsia="Times New Roman"/>
          <w:b/>
          <w:sz w:val="32"/>
          <w:szCs w:val="24"/>
        </w:rPr>
        <w:t>rmation</w:t>
      </w:r>
      <w:r w:rsidRPr="00624E7A">
        <w:rPr>
          <w:rFonts w:eastAsia="Times New Roman"/>
          <w:b/>
          <w:sz w:val="32"/>
          <w:szCs w:val="24"/>
        </w:rPr>
        <w:t xml:space="preserve"> </w:t>
      </w:r>
    </w:p>
    <w:tbl>
      <w:tblPr>
        <w:tblStyle w:val="TableGrid"/>
        <w:tblW w:w="9239" w:type="dxa"/>
        <w:tblLook w:val="04A0" w:firstRow="1" w:lastRow="0" w:firstColumn="1" w:lastColumn="0" w:noHBand="0" w:noVBand="1"/>
      </w:tblPr>
      <w:tblGrid>
        <w:gridCol w:w="973"/>
        <w:gridCol w:w="5259"/>
        <w:gridCol w:w="3007"/>
      </w:tblGrid>
      <w:tr w:rsidR="00A67C5B" w:rsidRPr="00592362" w14:paraId="14D98D6A" w14:textId="77777777" w:rsidTr="00567E3E">
        <w:trPr>
          <w:trHeight w:val="417"/>
        </w:trPr>
        <w:tc>
          <w:tcPr>
            <w:tcW w:w="973" w:type="dxa"/>
            <w:shd w:val="clear" w:color="auto" w:fill="FFFFFF" w:themeFill="background1"/>
          </w:tcPr>
          <w:p w14:paraId="0E543FA1" w14:textId="39F570FF" w:rsidR="00A67C5B" w:rsidRPr="00592362" w:rsidRDefault="00030BE5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CRIM </w:t>
            </w:r>
            <w:r w:rsidR="00A67C5B" w:rsidRPr="00592362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5259" w:type="dxa"/>
            <w:shd w:val="clear" w:color="auto" w:fill="FFFFFF" w:themeFill="background1"/>
          </w:tcPr>
          <w:p w14:paraId="5119CBCB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3007" w:type="dxa"/>
            <w:shd w:val="clear" w:color="auto" w:fill="FFFFFF" w:themeFill="background1"/>
          </w:tcPr>
          <w:p w14:paraId="65AC0F73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Workstream</w:t>
            </w:r>
          </w:p>
        </w:tc>
      </w:tr>
      <w:tr w:rsidR="00A67C5B" w:rsidRPr="00592362" w14:paraId="06DD212E" w14:textId="77777777" w:rsidTr="00567E3E">
        <w:trPr>
          <w:trHeight w:val="398"/>
        </w:trPr>
        <w:tc>
          <w:tcPr>
            <w:tcW w:w="973" w:type="dxa"/>
          </w:tcPr>
          <w:p w14:paraId="7912DECA" w14:textId="60F5E52C" w:rsidR="00A67C5B" w:rsidRPr="00592362" w:rsidRDefault="00030BE5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C0</w:t>
            </w:r>
            <w:r w:rsidR="0099761D">
              <w:rPr>
                <w:sz w:val="16"/>
                <w:szCs w:val="16"/>
              </w:rPr>
              <w:t>4</w:t>
            </w:r>
            <w:r w:rsidR="004776F3">
              <w:rPr>
                <w:sz w:val="16"/>
                <w:szCs w:val="16"/>
              </w:rPr>
              <w:t>60</w:t>
            </w:r>
          </w:p>
        </w:tc>
        <w:tc>
          <w:tcPr>
            <w:tcW w:w="5259" w:type="dxa"/>
          </w:tcPr>
          <w:p w14:paraId="63F9EFEE" w14:textId="59A27D00" w:rsidR="00A67C5B" w:rsidRPr="006C4AE8" w:rsidRDefault="004776F3" w:rsidP="00786CD4">
            <w:pPr>
              <w:pStyle w:val="Title"/>
              <w:rPr>
                <w:rFonts w:ascii="Arial" w:eastAsiaTheme="minorEastAsia" w:hAnsi="Arial" w:cs="Arial"/>
                <w:color w:val="595959" w:themeColor="text1" w:themeTint="A6"/>
                <w:spacing w:val="0"/>
                <w:kern w:val="0"/>
                <w:sz w:val="16"/>
                <w:szCs w:val="16"/>
                <w:lang w:eastAsia="en-US"/>
              </w:rPr>
            </w:pPr>
            <w:r w:rsidRPr="004776F3">
              <w:rPr>
                <w:rFonts w:ascii="Arial" w:eastAsiaTheme="minorEastAsia" w:hAnsi="Arial" w:cs="Arial"/>
                <w:color w:val="595959" w:themeColor="text1" w:themeTint="A6"/>
                <w:spacing w:val="0"/>
                <w:kern w:val="0"/>
                <w:sz w:val="16"/>
                <w:szCs w:val="16"/>
                <w:lang w:eastAsia="en-US"/>
              </w:rPr>
              <w:t>PM Actions Pre-posting fix</w:t>
            </w:r>
          </w:p>
        </w:tc>
        <w:tc>
          <w:tcPr>
            <w:tcW w:w="3007" w:type="dxa"/>
          </w:tcPr>
          <w:p w14:paraId="067663BE" w14:textId="3E3DD501" w:rsidR="00A67C5B" w:rsidRPr="00592362" w:rsidRDefault="004776F3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Finance, Service</w:t>
            </w:r>
          </w:p>
        </w:tc>
      </w:tr>
    </w:tbl>
    <w:p w14:paraId="6C4E9B2E" w14:textId="77777777" w:rsidR="00A67C5B" w:rsidRPr="00592362" w:rsidRDefault="00A67C5B" w:rsidP="00C32407">
      <w:pPr>
        <w:pStyle w:val="WLBody1"/>
        <w:jc w:val="right"/>
        <w:rPr>
          <w:b/>
          <w:sz w:val="28"/>
        </w:rPr>
      </w:pPr>
    </w:p>
    <w:p w14:paraId="1EA419C4" w14:textId="77777777" w:rsidR="00A67C5B" w:rsidRPr="00592362" w:rsidRDefault="00A67C5B" w:rsidP="00A67C5B">
      <w:pPr>
        <w:pStyle w:val="WLBody1"/>
        <w:rPr>
          <w:rFonts w:eastAsia="Times New Roman"/>
          <w:b/>
          <w:sz w:val="32"/>
          <w:szCs w:val="24"/>
        </w:rPr>
      </w:pPr>
      <w:r w:rsidRPr="00592362">
        <w:rPr>
          <w:rFonts w:eastAsia="Times New Roman"/>
          <w:b/>
          <w:sz w:val="32"/>
          <w:szCs w:val="24"/>
        </w:rPr>
        <w:t xml:space="preserve">Revision 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1910"/>
        <w:gridCol w:w="2268"/>
        <w:gridCol w:w="3634"/>
      </w:tblGrid>
      <w:tr w:rsidR="00A67C5B" w:rsidRPr="00592362" w14:paraId="5E645507" w14:textId="77777777" w:rsidTr="6F67BBC5">
        <w:tc>
          <w:tcPr>
            <w:tcW w:w="1204" w:type="dxa"/>
            <w:shd w:val="clear" w:color="auto" w:fill="FFFFFF" w:themeFill="background1"/>
          </w:tcPr>
          <w:p w14:paraId="187D36F8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Revision</w:t>
            </w:r>
          </w:p>
        </w:tc>
        <w:tc>
          <w:tcPr>
            <w:tcW w:w="1910" w:type="dxa"/>
            <w:shd w:val="clear" w:color="auto" w:fill="FFFFFF" w:themeFill="background1"/>
          </w:tcPr>
          <w:p w14:paraId="16B27581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2268" w:type="dxa"/>
            <w:shd w:val="clear" w:color="auto" w:fill="FFFFFF" w:themeFill="background1"/>
          </w:tcPr>
          <w:p w14:paraId="57528C2F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By</w:t>
            </w:r>
          </w:p>
        </w:tc>
        <w:tc>
          <w:tcPr>
            <w:tcW w:w="3634" w:type="dxa"/>
            <w:shd w:val="clear" w:color="auto" w:fill="FFFFFF" w:themeFill="background1"/>
          </w:tcPr>
          <w:p w14:paraId="14D8DB5E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Remarks</w:t>
            </w:r>
          </w:p>
        </w:tc>
      </w:tr>
      <w:tr w:rsidR="00A67C5B" w:rsidRPr="00592362" w14:paraId="3AEAF59F" w14:textId="77777777" w:rsidTr="6F67BBC5">
        <w:tc>
          <w:tcPr>
            <w:tcW w:w="1204" w:type="dxa"/>
          </w:tcPr>
          <w:p w14:paraId="4A1ECA01" w14:textId="77777777" w:rsidR="00A67C5B" w:rsidRPr="00592362" w:rsidRDefault="00A67C5B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1910" w:type="dxa"/>
          </w:tcPr>
          <w:p w14:paraId="1A3867C0" w14:textId="1A1CE5AE" w:rsidR="00A67C5B" w:rsidRPr="00592362" w:rsidRDefault="00567E3E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="00C32407">
              <w:rPr>
                <w:sz w:val="16"/>
                <w:szCs w:val="16"/>
              </w:rPr>
              <w:t>/01/2021</w:t>
            </w:r>
          </w:p>
        </w:tc>
        <w:tc>
          <w:tcPr>
            <w:tcW w:w="2268" w:type="dxa"/>
          </w:tcPr>
          <w:p w14:paraId="00F0ECFF" w14:textId="46B111D0" w:rsidR="00A67C5B" w:rsidRPr="00592362" w:rsidRDefault="00C32407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Jennifer Anderson</w:t>
            </w:r>
          </w:p>
        </w:tc>
        <w:tc>
          <w:tcPr>
            <w:tcW w:w="3634" w:type="dxa"/>
          </w:tcPr>
          <w:p w14:paraId="35C0A79D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spec</w:t>
            </w:r>
          </w:p>
        </w:tc>
      </w:tr>
      <w:tr w:rsidR="00A67C5B" w:rsidRPr="00592362" w14:paraId="6F6B8BB2" w14:textId="77777777" w:rsidTr="6F67BBC5">
        <w:tc>
          <w:tcPr>
            <w:tcW w:w="1204" w:type="dxa"/>
          </w:tcPr>
          <w:p w14:paraId="62DDB3EB" w14:textId="77777777" w:rsidR="00A67C5B" w:rsidRPr="00592362" w:rsidRDefault="00A67C5B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910" w:type="dxa"/>
          </w:tcPr>
          <w:p w14:paraId="6E4C326F" w14:textId="208FEFA5" w:rsidR="00A67C5B" w:rsidRPr="00592362" w:rsidRDefault="10D7D44F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 w:rsidRPr="6F67BBC5">
              <w:rPr>
                <w:sz w:val="16"/>
                <w:szCs w:val="16"/>
              </w:rPr>
              <w:t>12/1/2021</w:t>
            </w:r>
          </w:p>
        </w:tc>
        <w:tc>
          <w:tcPr>
            <w:tcW w:w="2268" w:type="dxa"/>
          </w:tcPr>
          <w:p w14:paraId="7C37B406" w14:textId="1C929605" w:rsidR="00A67C5B" w:rsidRPr="00592362" w:rsidRDefault="10D7D44F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 w:rsidRPr="6F67BBC5">
              <w:rPr>
                <w:sz w:val="16"/>
                <w:szCs w:val="16"/>
              </w:rPr>
              <w:t>Jennifer A</w:t>
            </w:r>
            <w:r w:rsidR="1BD15E24" w:rsidRPr="6F67BBC5">
              <w:rPr>
                <w:sz w:val="16"/>
                <w:szCs w:val="16"/>
              </w:rPr>
              <w:t>n</w:t>
            </w:r>
            <w:r w:rsidRPr="6F67BBC5">
              <w:rPr>
                <w:sz w:val="16"/>
                <w:szCs w:val="16"/>
              </w:rPr>
              <w:t>derson</w:t>
            </w:r>
          </w:p>
        </w:tc>
        <w:tc>
          <w:tcPr>
            <w:tcW w:w="3634" w:type="dxa"/>
          </w:tcPr>
          <w:p w14:paraId="00023302" w14:textId="07855916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 w:rsidRPr="6F67BBC5">
              <w:rPr>
                <w:sz w:val="16"/>
                <w:szCs w:val="16"/>
              </w:rPr>
              <w:t>Updates</w:t>
            </w:r>
            <w:r w:rsidR="0BB7C068" w:rsidRPr="6F67BBC5">
              <w:rPr>
                <w:sz w:val="16"/>
                <w:szCs w:val="16"/>
              </w:rPr>
              <w:t xml:space="preserve"> from Erika Sukevic and Matt Colley</w:t>
            </w:r>
          </w:p>
        </w:tc>
      </w:tr>
      <w:tr w:rsidR="00A67C5B" w:rsidRPr="00592362" w14:paraId="71FA03FC" w14:textId="77777777" w:rsidTr="6F67BBC5">
        <w:tc>
          <w:tcPr>
            <w:tcW w:w="1204" w:type="dxa"/>
          </w:tcPr>
          <w:p w14:paraId="0BDB1FCF" w14:textId="77777777" w:rsidR="00A67C5B" w:rsidRPr="00592362" w:rsidRDefault="00A67C5B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910" w:type="dxa"/>
          </w:tcPr>
          <w:p w14:paraId="705FF813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CBCF3BB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634" w:type="dxa"/>
          </w:tcPr>
          <w:p w14:paraId="67DF061A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70F1BE70" w14:textId="77777777" w:rsidTr="6F67BBC5">
        <w:tc>
          <w:tcPr>
            <w:tcW w:w="1204" w:type="dxa"/>
          </w:tcPr>
          <w:p w14:paraId="1F77D402" w14:textId="77777777" w:rsidR="00A67C5B" w:rsidRDefault="00A67C5B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910" w:type="dxa"/>
          </w:tcPr>
          <w:p w14:paraId="530D1523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7F0B356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634" w:type="dxa"/>
          </w:tcPr>
          <w:p w14:paraId="281CB8FE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</w:tbl>
    <w:p w14:paraId="0523CA8C" w14:textId="77777777" w:rsidR="00A67C5B" w:rsidRDefault="00A67C5B" w:rsidP="00A67C5B">
      <w:pPr>
        <w:jc w:val="both"/>
      </w:pPr>
    </w:p>
    <w:p w14:paraId="491E1A13" w14:textId="514E6524" w:rsidR="00A67C5B" w:rsidRDefault="00030BE5" w:rsidP="00A67C5B">
      <w:pPr>
        <w:pStyle w:val="Heading1"/>
      </w:pPr>
      <w:r>
        <w:t>CRIM</w:t>
      </w:r>
      <w:r w:rsidR="00A67C5B">
        <w:t xml:space="preserve"> Narrative</w:t>
      </w:r>
    </w:p>
    <w:p w14:paraId="6613C573" w14:textId="65C4227C" w:rsidR="008F1A12" w:rsidRDefault="009C2A7B" w:rsidP="004776F3">
      <w:pPr>
        <w:rPr>
          <w:iCs/>
        </w:rPr>
      </w:pPr>
      <w:r>
        <w:rPr>
          <w:iCs/>
        </w:rPr>
        <w:t xml:space="preserve">During solution build testing, it was found that there is an issue with </w:t>
      </w:r>
      <w:r w:rsidR="00435E89">
        <w:rPr>
          <w:iCs/>
        </w:rPr>
        <w:t>PM actions in that the Pre-posting</w:t>
      </w:r>
      <w:r w:rsidR="001421B7">
        <w:rPr>
          <w:iCs/>
        </w:rPr>
        <w:t>s</w:t>
      </w:r>
      <w:r w:rsidR="00435E89">
        <w:rPr>
          <w:iCs/>
        </w:rPr>
        <w:t xml:space="preserve"> are not automatically </w:t>
      </w:r>
      <w:r w:rsidR="00AC233B">
        <w:rPr>
          <w:iCs/>
        </w:rPr>
        <w:t>populated from the service contract</w:t>
      </w:r>
      <w:r w:rsidR="00A43625">
        <w:rPr>
          <w:iCs/>
        </w:rPr>
        <w:t xml:space="preserve">, which is not consistent with other </w:t>
      </w:r>
      <w:r w:rsidR="00D217CF">
        <w:rPr>
          <w:iCs/>
        </w:rPr>
        <w:t>functionality, such as work tasks</w:t>
      </w:r>
      <w:r w:rsidR="00AC233B">
        <w:rPr>
          <w:iCs/>
        </w:rPr>
        <w:t xml:space="preserve">.  </w:t>
      </w:r>
    </w:p>
    <w:p w14:paraId="409B811D" w14:textId="6957BDA8" w:rsidR="007A2D51" w:rsidRDefault="004776F3" w:rsidP="004776F3">
      <w:pPr>
        <w:rPr>
          <w:iCs/>
        </w:rPr>
      </w:pPr>
      <w:r w:rsidRPr="004776F3">
        <w:rPr>
          <w:iCs/>
        </w:rPr>
        <w:t xml:space="preserve">A custom event is required for PM actions on a WO to </w:t>
      </w:r>
      <w:r w:rsidR="0050075A">
        <w:rPr>
          <w:iCs/>
        </w:rPr>
        <w:t xml:space="preserve">automatically </w:t>
      </w:r>
      <w:r w:rsidRPr="004776F3">
        <w:rPr>
          <w:iCs/>
        </w:rPr>
        <w:t>pull through the pre-postings from the Service contract</w:t>
      </w:r>
      <w:r w:rsidR="0050075A">
        <w:rPr>
          <w:iCs/>
        </w:rPr>
        <w:t xml:space="preserve"> (line first, then check header)</w:t>
      </w:r>
      <w:r w:rsidRPr="004776F3">
        <w:rPr>
          <w:iCs/>
        </w:rPr>
        <w:t>, in the same way that the Work Task</w:t>
      </w:r>
      <w:r w:rsidR="0050075A">
        <w:rPr>
          <w:iCs/>
        </w:rPr>
        <w:t xml:space="preserve"> currently work</w:t>
      </w:r>
      <w:r>
        <w:rPr>
          <w:iCs/>
        </w:rPr>
        <w:t>.</w:t>
      </w:r>
    </w:p>
    <w:p w14:paraId="58997990" w14:textId="7C61B2B9" w:rsidR="00D1309D" w:rsidRDefault="377D2F70" w:rsidP="00D1309D">
      <w:pPr>
        <w:pStyle w:val="ListParagraph"/>
        <w:numPr>
          <w:ilvl w:val="0"/>
          <w:numId w:val="6"/>
        </w:numPr>
      </w:pPr>
      <w:r>
        <w:t xml:space="preserve">PM Action </w:t>
      </w:r>
      <w:r w:rsidR="008277D5">
        <w:t>generates a Work Order</w:t>
      </w:r>
    </w:p>
    <w:p w14:paraId="0B4F320A" w14:textId="4FC5AA5A" w:rsidR="00AD44CD" w:rsidRDefault="26197AAB" w:rsidP="6F67BBC5">
      <w:r>
        <w:rPr>
          <w:noProof/>
        </w:rPr>
        <w:drawing>
          <wp:inline distT="0" distB="0" distL="0" distR="0" wp14:anchorId="4E630E56" wp14:editId="485F8B21">
            <wp:extent cx="5724524" cy="3009900"/>
            <wp:effectExtent l="0" t="0" r="0" b="0"/>
            <wp:docPr id="1002202873" name="Picture 1002202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0EA4" w14:textId="77777777" w:rsidR="00AD44CD" w:rsidRDefault="00AD44CD">
      <w:r>
        <w:br w:type="page"/>
      </w:r>
    </w:p>
    <w:p w14:paraId="71150DF7" w14:textId="77777777" w:rsidR="00D1309D" w:rsidRDefault="00D1309D" w:rsidP="6F67BBC5"/>
    <w:p w14:paraId="7D00E197" w14:textId="5B669521" w:rsidR="00D1309D" w:rsidRDefault="00D1309D" w:rsidP="00D1309D">
      <w:pPr>
        <w:pStyle w:val="ListParagraph"/>
        <w:numPr>
          <w:ilvl w:val="0"/>
          <w:numId w:val="6"/>
        </w:numPr>
      </w:pPr>
      <w:r>
        <w:t xml:space="preserve">Service Contract Line – </w:t>
      </w:r>
      <w:r w:rsidR="0050075A">
        <w:t>pull</w:t>
      </w:r>
      <w:r>
        <w:t xml:space="preserve"> Pre-Posting </w:t>
      </w:r>
      <w:r w:rsidR="0050075A">
        <w:t xml:space="preserve">from here first </w:t>
      </w:r>
      <w:r>
        <w:t>as a default</w:t>
      </w:r>
    </w:p>
    <w:p w14:paraId="4F874FFE" w14:textId="5481E258" w:rsidR="00D1309D" w:rsidRDefault="00D1309D" w:rsidP="00D1309D">
      <w:pPr>
        <w:rPr>
          <w:iCs/>
        </w:rPr>
      </w:pPr>
      <w:r>
        <w:rPr>
          <w:noProof/>
        </w:rPr>
        <w:drawing>
          <wp:inline distT="0" distB="0" distL="0" distR="0" wp14:anchorId="1AF96E71" wp14:editId="5BA76B51">
            <wp:extent cx="5426013" cy="181428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13" cy="181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2FE0" w14:textId="0FDEEB44" w:rsidR="00D1309D" w:rsidRDefault="00D1309D" w:rsidP="00D1309D">
      <w:pPr>
        <w:rPr>
          <w:iCs/>
        </w:rPr>
      </w:pPr>
      <w:r>
        <w:rPr>
          <w:noProof/>
        </w:rPr>
        <w:drawing>
          <wp:inline distT="0" distB="0" distL="0" distR="0" wp14:anchorId="71911936" wp14:editId="54C22727">
            <wp:extent cx="4563374" cy="24859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374" cy="248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414D" w14:textId="5304131F" w:rsidR="00D1309D" w:rsidRDefault="00D1309D" w:rsidP="6F67BBC5">
      <w:pPr>
        <w:pStyle w:val="ListParagraph"/>
        <w:numPr>
          <w:ilvl w:val="0"/>
          <w:numId w:val="6"/>
        </w:numPr>
      </w:pPr>
      <w:r>
        <w:t xml:space="preserve">If there is no Pre-posting </w:t>
      </w:r>
      <w:r w:rsidR="0050075A">
        <w:t xml:space="preserve">setup </w:t>
      </w:r>
      <w:r>
        <w:t>on the line, then use the Pre-posting on the Service Contract Header</w:t>
      </w:r>
    </w:p>
    <w:p w14:paraId="7D4771B7" w14:textId="6EC6F52E" w:rsidR="00D1309D" w:rsidRDefault="00D1309D" w:rsidP="00D1309D">
      <w:pPr>
        <w:rPr>
          <w:iCs/>
        </w:rPr>
      </w:pPr>
      <w:r>
        <w:rPr>
          <w:noProof/>
        </w:rPr>
        <w:drawing>
          <wp:inline distT="0" distB="0" distL="0" distR="0" wp14:anchorId="62BCF2DD" wp14:editId="6D7ADCD1">
            <wp:extent cx="5731510" cy="2189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CB76" w14:textId="535DB41B" w:rsidR="00D1309D" w:rsidRDefault="00D1309D" w:rsidP="00D1309D">
      <w:pPr>
        <w:rPr>
          <w:iCs/>
        </w:rPr>
      </w:pPr>
      <w:r>
        <w:rPr>
          <w:noProof/>
        </w:rPr>
        <w:lastRenderedPageBreak/>
        <w:drawing>
          <wp:inline distT="0" distB="0" distL="0" distR="0" wp14:anchorId="4E2578B0" wp14:editId="2082391A">
            <wp:extent cx="5731510" cy="2522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4DC5" w14:textId="3DCF559C" w:rsidR="00D1309D" w:rsidRDefault="00D1309D" w:rsidP="00D1309D">
      <w:pPr>
        <w:rPr>
          <w:iCs/>
        </w:rPr>
      </w:pPr>
      <w:r>
        <w:rPr>
          <w:iCs/>
        </w:rPr>
        <w:t xml:space="preserve">The Pre-Posting </w:t>
      </w:r>
      <w:r w:rsidR="0050075A">
        <w:rPr>
          <w:iCs/>
        </w:rPr>
        <w:t xml:space="preserve">values </w:t>
      </w:r>
      <w:r>
        <w:rPr>
          <w:iCs/>
        </w:rPr>
        <w:t>should then default through on the Work Order for the PM Action below:</w:t>
      </w:r>
    </w:p>
    <w:p w14:paraId="647E5D99" w14:textId="22CAE48B" w:rsidR="004776F3" w:rsidRDefault="00D1309D" w:rsidP="004776F3">
      <w:pPr>
        <w:rPr>
          <w:iCs/>
        </w:rPr>
      </w:pPr>
      <w:r>
        <w:rPr>
          <w:noProof/>
        </w:rPr>
        <w:drawing>
          <wp:inline distT="0" distB="0" distL="0" distR="0" wp14:anchorId="174D978A" wp14:editId="40C23573">
            <wp:extent cx="4364966" cy="27748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66" cy="277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77EB" w14:textId="77777777" w:rsidR="00D1309D" w:rsidRDefault="00D1309D" w:rsidP="004776F3">
      <w:pPr>
        <w:rPr>
          <w:iCs/>
        </w:rPr>
      </w:pPr>
    </w:p>
    <w:p w14:paraId="4242F498" w14:textId="4366A972" w:rsidR="00A67C5B" w:rsidRDefault="00A67C5B" w:rsidP="00A67C5B">
      <w:pPr>
        <w:pStyle w:val="Heading1"/>
      </w:pPr>
      <w:r>
        <w:t>Technical Proposal</w:t>
      </w:r>
    </w:p>
    <w:p w14:paraId="21335C9B" w14:textId="4A746732" w:rsidR="00BC12A3" w:rsidRDefault="00BC12A3" w:rsidP="00A67C5B">
      <w:pPr>
        <w:pBdr>
          <w:bottom w:val="dotted" w:sz="24" w:space="1" w:color="auto"/>
        </w:pBdr>
        <w:rPr>
          <w:i/>
        </w:rPr>
      </w:pPr>
    </w:p>
    <w:p w14:paraId="6EA7CE8A" w14:textId="77777777" w:rsidR="00BC12A3" w:rsidRPr="00BC12A3" w:rsidRDefault="00BC12A3" w:rsidP="00A67C5B">
      <w:pPr>
        <w:pBdr>
          <w:bottom w:val="dotted" w:sz="24" w:space="1" w:color="auto"/>
        </w:pBdr>
        <w:rPr>
          <w:iCs/>
        </w:rPr>
      </w:pPr>
    </w:p>
    <w:p w14:paraId="546BF50C" w14:textId="77777777" w:rsidR="00972D08" w:rsidRDefault="00972D08" w:rsidP="00A67C5B"/>
    <w:p w14:paraId="11F00BD8" w14:textId="77777777" w:rsidR="00A67C5B" w:rsidRDefault="00A67C5B" w:rsidP="00A67C5B">
      <w:pPr>
        <w:pStyle w:val="Heading1"/>
        <w:rPr>
          <w:lang w:val="en-US"/>
        </w:rPr>
      </w:pPr>
      <w:r w:rsidRPr="32C8C76C">
        <w:rPr>
          <w:lang w:val="en-US"/>
        </w:rPr>
        <w:t>Technical Solution</w:t>
      </w:r>
    </w:p>
    <w:p w14:paraId="410315D1" w14:textId="77777777" w:rsidR="00A67C5B" w:rsidRDefault="00A67C5B" w:rsidP="00A67C5B">
      <w:pPr>
        <w:pStyle w:val="Heading2"/>
        <w:rPr>
          <w:lang w:val="en-US"/>
        </w:rPr>
      </w:pPr>
      <w:r w:rsidRPr="32C8C76C">
        <w:rPr>
          <w:lang w:val="en-US"/>
        </w:rPr>
        <w:t>Technical Process</w:t>
      </w:r>
    </w:p>
    <w:p w14:paraId="2E68BD2E" w14:textId="77777777" w:rsidR="00A67C5B" w:rsidRDefault="00A67C5B" w:rsidP="00A67C5B">
      <w:pPr>
        <w:ind w:left="-218" w:firstLine="360"/>
      </w:pPr>
    </w:p>
    <w:p w14:paraId="032E67C7" w14:textId="77777777" w:rsidR="00A67C5B" w:rsidRDefault="00A67C5B" w:rsidP="00C32407">
      <w:pPr>
        <w:ind w:left="142"/>
      </w:pPr>
      <w:r>
        <w:t>***********************************************</w:t>
      </w:r>
    </w:p>
    <w:p w14:paraId="264FFD82" w14:textId="77777777" w:rsidR="00A67C5B" w:rsidRDefault="00A67C5B" w:rsidP="00A67C5B">
      <w:pPr>
        <w:pStyle w:val="Heading2"/>
        <w:rPr>
          <w:lang w:val="en-US"/>
        </w:rPr>
      </w:pPr>
      <w:r w:rsidRPr="32C8C76C">
        <w:rPr>
          <w:lang w:val="en-US"/>
        </w:rPr>
        <w:t>Report Components</w:t>
      </w:r>
    </w:p>
    <w:p w14:paraId="65BD3141" w14:textId="77777777" w:rsidR="00A67C5B" w:rsidRDefault="00A67C5B" w:rsidP="00A67C5B">
      <w:pPr>
        <w:pStyle w:val="ListParagraph"/>
        <w:ind w:left="142"/>
        <w:rPr>
          <w:lang w:eastAsia="en-US"/>
        </w:rPr>
      </w:pPr>
    </w:p>
    <w:p w14:paraId="261770F8" w14:textId="77777777" w:rsidR="00A67C5B" w:rsidRDefault="00A67C5B" w:rsidP="00A67C5B">
      <w:pPr>
        <w:pStyle w:val="ListParagraph"/>
        <w:ind w:left="142"/>
        <w:rPr>
          <w:ins w:id="0" w:author="Mike Kerrigan" w:date="2018-11-23T13:21:00Z"/>
          <w:lang w:eastAsia="en-US"/>
        </w:rPr>
      </w:pPr>
    </w:p>
    <w:p w14:paraId="6C559236" w14:textId="77777777" w:rsidR="00A67C5B" w:rsidRDefault="00A67C5B" w:rsidP="00C32407">
      <w:pPr>
        <w:ind w:left="142"/>
      </w:pPr>
      <w:r>
        <w:t>********************************************</w:t>
      </w:r>
    </w:p>
    <w:p w14:paraId="29D723B2" w14:textId="77777777" w:rsidR="00A67C5B" w:rsidRDefault="00A67C5B" w:rsidP="00A67C5B">
      <w:pPr>
        <w:pStyle w:val="Heading2"/>
        <w:rPr>
          <w:lang w:val="en-US"/>
        </w:rPr>
      </w:pPr>
      <w:r w:rsidRPr="32C8C76C">
        <w:rPr>
          <w:lang w:val="en-US"/>
        </w:rPr>
        <w:t>Known Dependencies</w:t>
      </w:r>
    </w:p>
    <w:p w14:paraId="3D8123BA" w14:textId="77777777" w:rsidR="00A67C5B" w:rsidRPr="00777BB1" w:rsidRDefault="00A67C5B" w:rsidP="00A67C5B">
      <w:pPr>
        <w:ind w:left="142"/>
        <w:rPr>
          <w:i/>
        </w:rPr>
      </w:pPr>
      <w:r w:rsidRPr="00777BB1">
        <w:rPr>
          <w:i/>
        </w:rPr>
        <w:t>**** Guidance Notes – Remove prior to submission ****</w:t>
      </w:r>
    </w:p>
    <w:p w14:paraId="1E447C07" w14:textId="77777777" w:rsidR="00A67C5B" w:rsidRPr="00A8053B" w:rsidRDefault="00A67C5B" w:rsidP="00A67C5B">
      <w:pPr>
        <w:rPr>
          <w:i/>
        </w:rPr>
      </w:pPr>
    </w:p>
    <w:p w14:paraId="4456C9C5" w14:textId="77777777" w:rsidR="00A67C5B" w:rsidRDefault="00A67C5B" w:rsidP="00A67C5B">
      <w:pPr>
        <w:ind w:left="142"/>
      </w:pPr>
      <w:r>
        <w:t>***********************************************</w:t>
      </w:r>
    </w:p>
    <w:p w14:paraId="5087715E" w14:textId="77777777" w:rsidR="00A67C5B" w:rsidRDefault="00A67C5B" w:rsidP="00A67C5B">
      <w:pPr>
        <w:pStyle w:val="Heading1"/>
        <w:rPr>
          <w:lang w:val="en-US"/>
        </w:rPr>
      </w:pPr>
      <w:r w:rsidRPr="32C8C76C">
        <w:rPr>
          <w:lang w:val="en-US"/>
        </w:rPr>
        <w:t>Deployment Instructions</w:t>
      </w:r>
    </w:p>
    <w:p w14:paraId="77150514" w14:textId="77777777" w:rsidR="00A67C5B" w:rsidRPr="00777BB1" w:rsidRDefault="00A67C5B" w:rsidP="00A67C5B">
      <w:pPr>
        <w:rPr>
          <w:i/>
        </w:rPr>
      </w:pPr>
      <w:r w:rsidRPr="00777BB1">
        <w:rPr>
          <w:i/>
        </w:rPr>
        <w:t>**** Guidance Notes – Remove prior to submission ****</w:t>
      </w:r>
    </w:p>
    <w:p w14:paraId="7C70B99D" w14:textId="77777777" w:rsidR="00A67C5B" w:rsidRPr="005F714C" w:rsidRDefault="00A67C5B" w:rsidP="00A67C5B">
      <w:pPr>
        <w:ind w:left="360"/>
        <w:rPr>
          <w:i/>
        </w:rPr>
      </w:pPr>
    </w:p>
    <w:p w14:paraId="0B8DA4DD" w14:textId="77777777" w:rsidR="00A67C5B" w:rsidRDefault="00A67C5B" w:rsidP="00A67C5B">
      <w:r>
        <w:t>***********************************************</w:t>
      </w:r>
    </w:p>
    <w:p w14:paraId="53FA6A41" w14:textId="77777777" w:rsidR="00A67C5B" w:rsidRDefault="00A67C5B" w:rsidP="00A67C5B">
      <w:pPr>
        <w:pStyle w:val="Heading1"/>
        <w:rPr>
          <w:lang w:val="en-US"/>
        </w:rPr>
      </w:pPr>
      <w:r w:rsidRPr="32C8C76C">
        <w:rPr>
          <w:lang w:val="en-US"/>
        </w:rPr>
        <w:t>Developer Test Proposal</w:t>
      </w:r>
    </w:p>
    <w:p w14:paraId="48CB33C0" w14:textId="77777777" w:rsidR="00A67C5B" w:rsidRPr="00777BB1" w:rsidRDefault="00A67C5B" w:rsidP="00A67C5B">
      <w:pPr>
        <w:rPr>
          <w:i/>
        </w:rPr>
      </w:pPr>
      <w:r w:rsidRPr="00777BB1">
        <w:rPr>
          <w:i/>
        </w:rPr>
        <w:t>**** Guidance Notes – Remove prior to submission ****</w:t>
      </w:r>
    </w:p>
    <w:p w14:paraId="368D3B6C" w14:textId="77777777" w:rsidR="00A67C5B" w:rsidRDefault="00A67C5B" w:rsidP="00A67C5B">
      <w:pPr>
        <w:pStyle w:val="ListParagraph"/>
        <w:numPr>
          <w:ilvl w:val="0"/>
          <w:numId w:val="2"/>
        </w:numPr>
        <w:rPr>
          <w:i/>
          <w:lang w:eastAsia="en-US"/>
        </w:rPr>
      </w:pPr>
      <w:r>
        <w:rPr>
          <w:i/>
          <w:lang w:eastAsia="en-US"/>
        </w:rPr>
        <w:t>Tests recommended by the developer to be included in UAT</w:t>
      </w:r>
    </w:p>
    <w:p w14:paraId="632D5C93" w14:textId="77777777" w:rsidR="00A67C5B" w:rsidRDefault="00A67C5B" w:rsidP="00A67C5B">
      <w:pPr>
        <w:rPr>
          <w:i/>
        </w:rPr>
      </w:pPr>
      <w:r>
        <w:rPr>
          <w:i/>
        </w:rPr>
        <w:t>e.g.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8070"/>
      </w:tblGrid>
      <w:tr w:rsidR="00A67C5B" w:rsidRPr="00592362" w14:paraId="6D21718E" w14:textId="77777777" w:rsidTr="00786CD4">
        <w:trPr>
          <w:tblHeader/>
        </w:trPr>
        <w:tc>
          <w:tcPr>
            <w:tcW w:w="959" w:type="dxa"/>
            <w:shd w:val="clear" w:color="auto" w:fill="FFFFFF" w:themeFill="background1"/>
          </w:tcPr>
          <w:p w14:paraId="5E455209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</w:t>
            </w:r>
            <w:r w:rsidRPr="00592362">
              <w:rPr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8283" w:type="dxa"/>
            <w:shd w:val="clear" w:color="auto" w:fill="FFFFFF" w:themeFill="background1"/>
          </w:tcPr>
          <w:p w14:paraId="24690CEC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Recommended Test</w:t>
            </w:r>
          </w:p>
        </w:tc>
      </w:tr>
      <w:tr w:rsidR="00A67C5B" w:rsidRPr="00592362" w14:paraId="5FF2B96A" w14:textId="77777777" w:rsidTr="00786CD4">
        <w:tc>
          <w:tcPr>
            <w:tcW w:w="959" w:type="dxa"/>
          </w:tcPr>
          <w:p w14:paraId="370E3ACA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 w:rsidRPr="00592362">
              <w:rPr>
                <w:sz w:val="16"/>
                <w:szCs w:val="16"/>
              </w:rPr>
              <w:t>1</w:t>
            </w:r>
          </w:p>
        </w:tc>
        <w:tc>
          <w:tcPr>
            <w:tcW w:w="8283" w:type="dxa"/>
          </w:tcPr>
          <w:p w14:paraId="37F227EE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the boundaries of all parameters</w:t>
            </w:r>
          </w:p>
        </w:tc>
      </w:tr>
      <w:tr w:rsidR="00A67C5B" w:rsidRPr="00592362" w14:paraId="24941B7B" w14:textId="77777777" w:rsidTr="00786CD4">
        <w:tc>
          <w:tcPr>
            <w:tcW w:w="959" w:type="dxa"/>
          </w:tcPr>
          <w:p w14:paraId="7DBFFD2F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283" w:type="dxa"/>
          </w:tcPr>
          <w:p w14:paraId="4960E092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0FE70B9F" w14:textId="77777777" w:rsidTr="00786CD4">
        <w:tc>
          <w:tcPr>
            <w:tcW w:w="959" w:type="dxa"/>
          </w:tcPr>
          <w:p w14:paraId="60EEFA60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283" w:type="dxa"/>
          </w:tcPr>
          <w:p w14:paraId="4B0813A9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2FAB7975" w14:textId="77777777" w:rsidTr="00786CD4">
        <w:tc>
          <w:tcPr>
            <w:tcW w:w="959" w:type="dxa"/>
          </w:tcPr>
          <w:p w14:paraId="2DB58258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283" w:type="dxa"/>
          </w:tcPr>
          <w:p w14:paraId="27562A8F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02AE7059" w14:textId="77777777" w:rsidTr="00786CD4">
        <w:tc>
          <w:tcPr>
            <w:tcW w:w="959" w:type="dxa"/>
          </w:tcPr>
          <w:p w14:paraId="605F383F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283" w:type="dxa"/>
          </w:tcPr>
          <w:p w14:paraId="3FFDB250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71CE1260" w14:textId="77777777" w:rsidTr="00786CD4">
        <w:tc>
          <w:tcPr>
            <w:tcW w:w="959" w:type="dxa"/>
          </w:tcPr>
          <w:p w14:paraId="7918AC2B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283" w:type="dxa"/>
          </w:tcPr>
          <w:p w14:paraId="4291E369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7A88AADC" w14:textId="77777777" w:rsidTr="00786CD4">
        <w:tc>
          <w:tcPr>
            <w:tcW w:w="959" w:type="dxa"/>
          </w:tcPr>
          <w:p w14:paraId="09A3E7E9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283" w:type="dxa"/>
          </w:tcPr>
          <w:p w14:paraId="70049302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</w:tbl>
    <w:p w14:paraId="680FB2EE" w14:textId="77777777" w:rsidR="00A67C5B" w:rsidRDefault="00A67C5B" w:rsidP="00A67C5B">
      <w:pPr>
        <w:spacing w:before="240"/>
      </w:pPr>
      <w:r>
        <w:t>***********************************************</w:t>
      </w:r>
    </w:p>
    <w:p w14:paraId="3D503BCA" w14:textId="77777777" w:rsidR="00A67C5B" w:rsidRPr="009909ED" w:rsidRDefault="00A67C5B" w:rsidP="00A67C5B">
      <w:pPr>
        <w:pStyle w:val="Heading1"/>
        <w:rPr>
          <w:lang w:val="en-US"/>
        </w:rPr>
      </w:pPr>
      <w:r w:rsidRPr="32C8C76C">
        <w:rPr>
          <w:lang w:val="en-US"/>
        </w:rPr>
        <w:t>User Acceptance Tests</w:t>
      </w:r>
    </w:p>
    <w:p w14:paraId="4A127A5E" w14:textId="4E9999EC" w:rsidR="00A67C5B" w:rsidRDefault="00A67C5B" w:rsidP="00A67C5B">
      <w:r w:rsidRPr="32C8C76C">
        <w:t>***********************************************</w:t>
      </w:r>
    </w:p>
    <w:p w14:paraId="5AE61C16" w14:textId="006B566C" w:rsidR="00A404BF" w:rsidRPr="00A404BF" w:rsidRDefault="00AD755B" w:rsidP="00A404BF">
      <w:pPr>
        <w:pStyle w:val="Heading1"/>
        <w:rPr>
          <w:lang w:val="en-US"/>
        </w:rPr>
      </w:pPr>
      <w:r>
        <w:rPr>
          <w:lang w:val="en-US"/>
        </w:rPr>
        <w:t>Delivery Notes</w:t>
      </w:r>
    </w:p>
    <w:p w14:paraId="24CB4760" w14:textId="09B65655" w:rsidR="007C22E2" w:rsidRPr="00F21B2C" w:rsidRDefault="00A404BF" w:rsidP="00F21B2C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 w:rsidRPr="006D4D04">
        <w:rPr>
          <w:lang w:val="en-US"/>
        </w:rPr>
        <w:t xml:space="preserve">Package - </w:t>
      </w:r>
      <w:r w:rsidRPr="006D4D04">
        <w:rPr>
          <w:rFonts w:ascii="Calibri" w:hAnsi="Calibri" w:cs="Calibri"/>
          <w:b/>
          <w:bCs/>
          <w:shd w:val="clear" w:color="auto" w:fill="FFFFFF"/>
        </w:rPr>
        <w:t>EA_Finance_Services</w:t>
      </w:r>
    </w:p>
    <w:p w14:paraId="39D6658C" w14:textId="0DC44E52" w:rsidR="00F21B2C" w:rsidRPr="00F21B2C" w:rsidRDefault="007C22E2" w:rsidP="00F21B2C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 w:rsidRPr="007C22E2">
        <w:t>Permission granted</w:t>
      </w:r>
      <w:r w:rsidRPr="00F21B2C">
        <w:rPr>
          <w:b/>
          <w:bCs/>
        </w:rPr>
        <w:t xml:space="preserve"> – IFS_</w:t>
      </w:r>
      <w:r w:rsidR="00D71245" w:rsidRPr="00F21B2C">
        <w:rPr>
          <w:b/>
          <w:bCs/>
        </w:rPr>
        <w:t>ALL</w:t>
      </w:r>
    </w:p>
    <w:p w14:paraId="41D23F62" w14:textId="5A1C7D3F" w:rsidR="00F21B2C" w:rsidRPr="0073669A" w:rsidRDefault="00F21B2C" w:rsidP="00F21B2C">
      <w:pPr>
        <w:pStyle w:val="ListParagraph"/>
        <w:numPr>
          <w:ilvl w:val="0"/>
          <w:numId w:val="7"/>
        </w:numPr>
        <w:spacing w:line="360" w:lineRule="auto"/>
      </w:pPr>
      <w:r w:rsidRPr="00F21B2C">
        <w:t>Custom Events</w:t>
      </w:r>
      <w:r>
        <w:t xml:space="preserve"> - </w:t>
      </w:r>
      <w:r w:rsidRPr="00F21B2C">
        <w:rPr>
          <w:b/>
          <w:bCs/>
        </w:rPr>
        <w:t>FETCH_PRE_POSTING_SCL</w:t>
      </w:r>
      <w:r>
        <w:t xml:space="preserve"> and </w:t>
      </w:r>
      <w:r w:rsidRPr="00F21B2C">
        <w:rPr>
          <w:b/>
          <w:bCs/>
        </w:rPr>
        <w:t>UPDATE_PRE_POSTING_TASK</w:t>
      </w:r>
    </w:p>
    <w:p w14:paraId="11FDB275" w14:textId="492BD5F8" w:rsidR="0073669A" w:rsidRDefault="0073669A" w:rsidP="0073669A">
      <w:pPr>
        <w:spacing w:line="360" w:lineRule="auto"/>
      </w:pPr>
    </w:p>
    <w:p w14:paraId="31BC79EA" w14:textId="529701DC" w:rsidR="0073669A" w:rsidRPr="0073669A" w:rsidRDefault="0073669A" w:rsidP="0073669A">
      <w:pPr>
        <w:spacing w:line="360" w:lineRule="auto"/>
        <w:rPr>
          <w:u w:val="single"/>
        </w:rPr>
      </w:pPr>
      <w:r w:rsidRPr="0073669A">
        <w:rPr>
          <w:b/>
          <w:bCs/>
          <w:u w:val="single"/>
        </w:rPr>
        <w:lastRenderedPageBreak/>
        <w:t>UPDATE_PRE_POSTING_TASK</w:t>
      </w:r>
      <w:r w:rsidRPr="0073669A">
        <w:rPr>
          <w:b/>
          <w:bCs/>
          <w:u w:val="single"/>
        </w:rPr>
        <w:t xml:space="preserve"> Event</w:t>
      </w:r>
    </w:p>
    <w:p w14:paraId="05A4F414" w14:textId="19C5EC78" w:rsidR="002966E8" w:rsidRDefault="008F76D6" w:rsidP="005866A9">
      <w:pPr>
        <w:pStyle w:val="ListParagraph"/>
        <w:spacing w:line="360" w:lineRule="auto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7CE1E4" wp14:editId="1538E37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6817360" cy="2152650"/>
            <wp:effectExtent l="19050" t="19050" r="21590" b="19050"/>
            <wp:wrapSquare wrapText="bothSides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97"/>
                    <a:stretch/>
                  </pic:blipFill>
                  <pic:spPr bwMode="auto">
                    <a:xfrm>
                      <a:off x="0" y="0"/>
                      <a:ext cx="6817360" cy="21526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C8BBC" w14:textId="692C3DF3" w:rsidR="005866A9" w:rsidRDefault="004B1360" w:rsidP="004B1360">
      <w:pPr>
        <w:spacing w:line="360" w:lineRule="auto"/>
      </w:pPr>
      <w:r>
        <w:t>Note: Update_Pre_Posting_Task</w:t>
      </w:r>
      <w:r w:rsidR="00352648">
        <w:t xml:space="preserve"> Events</w:t>
      </w:r>
      <w:r>
        <w:t xml:space="preserve"> posts a background </w:t>
      </w:r>
      <w:r w:rsidR="00855696">
        <w:t>j</w:t>
      </w:r>
      <w:r>
        <w:t>ob. To check the status of the background job, query for ‘</w:t>
      </w:r>
      <w:r w:rsidRPr="004B1360">
        <w:t>To get pre-posting information based on Service Contract Header Pre-posting - C0460</w:t>
      </w:r>
      <w:r>
        <w:t>’ as the description.</w:t>
      </w:r>
    </w:p>
    <w:p w14:paraId="61517DD3" w14:textId="274CB894" w:rsidR="0073669A" w:rsidRDefault="0073669A" w:rsidP="004B1360">
      <w:pPr>
        <w:spacing w:line="360" w:lineRule="auto"/>
      </w:pPr>
      <w:r>
        <w:rPr>
          <w:noProof/>
        </w:rPr>
        <w:drawing>
          <wp:inline distT="0" distB="0" distL="0" distR="0" wp14:anchorId="4551CD3F" wp14:editId="5B2AE88A">
            <wp:extent cx="5731510" cy="1726565"/>
            <wp:effectExtent l="19050" t="19050" r="21590" b="2603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B11FF" w14:textId="42FA95CF" w:rsidR="0073669A" w:rsidRDefault="0073669A" w:rsidP="004B1360">
      <w:pPr>
        <w:spacing w:line="360" w:lineRule="auto"/>
      </w:pPr>
    </w:p>
    <w:p w14:paraId="401FA038" w14:textId="66377BC8" w:rsidR="0073669A" w:rsidRPr="0073669A" w:rsidRDefault="0073669A" w:rsidP="004B1360">
      <w:pPr>
        <w:spacing w:line="360" w:lineRule="auto"/>
        <w:rPr>
          <w:u w:val="single"/>
        </w:rPr>
      </w:pPr>
      <w:r w:rsidRPr="0073669A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AE808A1" wp14:editId="437B27D4">
            <wp:simplePos x="0" y="0"/>
            <wp:positionH relativeFrom="column">
              <wp:posOffset>-137747</wp:posOffset>
            </wp:positionH>
            <wp:positionV relativeFrom="paragraph">
              <wp:posOffset>457045</wp:posOffset>
            </wp:positionV>
            <wp:extent cx="5731510" cy="1819910"/>
            <wp:effectExtent l="19050" t="19050" r="21590" b="27940"/>
            <wp:wrapSquare wrapText="bothSides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669A">
        <w:rPr>
          <w:b/>
          <w:bCs/>
          <w:u w:val="single"/>
        </w:rPr>
        <w:t>FETCH_PRE_POSTING_SCL</w:t>
      </w:r>
      <w:r>
        <w:rPr>
          <w:u w:val="single"/>
        </w:rPr>
        <w:t xml:space="preserve"> </w:t>
      </w:r>
      <w:r w:rsidRPr="0073669A">
        <w:rPr>
          <w:b/>
          <w:bCs/>
          <w:u w:val="single"/>
        </w:rPr>
        <w:t>Event</w:t>
      </w:r>
    </w:p>
    <w:sectPr w:rsidR="0073669A" w:rsidRPr="00736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57AB"/>
    <w:multiLevelType w:val="hybridMultilevel"/>
    <w:tmpl w:val="0A827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51544"/>
    <w:multiLevelType w:val="hybridMultilevel"/>
    <w:tmpl w:val="A04E3E36"/>
    <w:lvl w:ilvl="0" w:tplc="4448E6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1F8378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DE3C2568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07A52A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610E03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58A92E0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53834A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9B80256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37A1046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1B2162D"/>
    <w:multiLevelType w:val="hybridMultilevel"/>
    <w:tmpl w:val="FDFEA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D187D"/>
    <w:multiLevelType w:val="hybridMultilevel"/>
    <w:tmpl w:val="E5AEFD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D1B00"/>
    <w:multiLevelType w:val="multilevel"/>
    <w:tmpl w:val="1C381A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2257A39"/>
    <w:multiLevelType w:val="hybridMultilevel"/>
    <w:tmpl w:val="2D9C3F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557B2"/>
    <w:multiLevelType w:val="hybridMultilevel"/>
    <w:tmpl w:val="914EBFA2"/>
    <w:lvl w:ilvl="0" w:tplc="5BE6F5BC">
      <w:start w:val="1"/>
      <w:numFmt w:val="upperRoman"/>
      <w:lvlText w:val="%1."/>
      <w:lvlJc w:val="righ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5B"/>
    <w:rsid w:val="00030BE5"/>
    <w:rsid w:val="001421B7"/>
    <w:rsid w:val="001B0442"/>
    <w:rsid w:val="001B2821"/>
    <w:rsid w:val="001C64B9"/>
    <w:rsid w:val="002024A4"/>
    <w:rsid w:val="00216847"/>
    <w:rsid w:val="00282169"/>
    <w:rsid w:val="002A372A"/>
    <w:rsid w:val="00312B0C"/>
    <w:rsid w:val="00313E66"/>
    <w:rsid w:val="003330EA"/>
    <w:rsid w:val="00352648"/>
    <w:rsid w:val="0035445C"/>
    <w:rsid w:val="00377680"/>
    <w:rsid w:val="003829C3"/>
    <w:rsid w:val="00417CD4"/>
    <w:rsid w:val="00435E89"/>
    <w:rsid w:val="00461703"/>
    <w:rsid w:val="004776F3"/>
    <w:rsid w:val="00497979"/>
    <w:rsid w:val="004A042E"/>
    <w:rsid w:val="004B1360"/>
    <w:rsid w:val="0050075A"/>
    <w:rsid w:val="00567E3E"/>
    <w:rsid w:val="005866A9"/>
    <w:rsid w:val="005C2026"/>
    <w:rsid w:val="00671C84"/>
    <w:rsid w:val="00693ED1"/>
    <w:rsid w:val="006D4D04"/>
    <w:rsid w:val="006F5892"/>
    <w:rsid w:val="0073669A"/>
    <w:rsid w:val="00754492"/>
    <w:rsid w:val="007861E5"/>
    <w:rsid w:val="007A2D51"/>
    <w:rsid w:val="007C22E2"/>
    <w:rsid w:val="007F7E5D"/>
    <w:rsid w:val="008277D5"/>
    <w:rsid w:val="00855696"/>
    <w:rsid w:val="008B418E"/>
    <w:rsid w:val="008F1A12"/>
    <w:rsid w:val="008F76D6"/>
    <w:rsid w:val="009164A1"/>
    <w:rsid w:val="00972D08"/>
    <w:rsid w:val="0099761D"/>
    <w:rsid w:val="009C2A7B"/>
    <w:rsid w:val="00A40335"/>
    <w:rsid w:val="00A404BF"/>
    <w:rsid w:val="00A43625"/>
    <w:rsid w:val="00A44A80"/>
    <w:rsid w:val="00A45310"/>
    <w:rsid w:val="00A67C5B"/>
    <w:rsid w:val="00A93595"/>
    <w:rsid w:val="00AC1A4C"/>
    <w:rsid w:val="00AC233B"/>
    <w:rsid w:val="00AD44CD"/>
    <w:rsid w:val="00AD755B"/>
    <w:rsid w:val="00B02461"/>
    <w:rsid w:val="00B36785"/>
    <w:rsid w:val="00BC12A3"/>
    <w:rsid w:val="00C32407"/>
    <w:rsid w:val="00CB10F7"/>
    <w:rsid w:val="00D1309D"/>
    <w:rsid w:val="00D1764A"/>
    <w:rsid w:val="00D217CF"/>
    <w:rsid w:val="00D71245"/>
    <w:rsid w:val="00DC631E"/>
    <w:rsid w:val="00E6742D"/>
    <w:rsid w:val="00F21B2C"/>
    <w:rsid w:val="0BB7C068"/>
    <w:rsid w:val="10D7D44F"/>
    <w:rsid w:val="1BD15E24"/>
    <w:rsid w:val="26197AAB"/>
    <w:rsid w:val="303C6191"/>
    <w:rsid w:val="361CBE04"/>
    <w:rsid w:val="377D2F70"/>
    <w:rsid w:val="51F33EAF"/>
    <w:rsid w:val="6F67B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9A4A"/>
  <w15:chartTrackingRefBased/>
  <w15:docId w15:val="{A5D5E49F-83C2-4073-9868-DF8DEF93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C5B"/>
  </w:style>
  <w:style w:type="paragraph" w:styleId="Heading1">
    <w:name w:val="heading 1"/>
    <w:basedOn w:val="Normal"/>
    <w:next w:val="Normal"/>
    <w:link w:val="Heading1Char"/>
    <w:uiPriority w:val="9"/>
    <w:qFormat/>
    <w:rsid w:val="00A67C5B"/>
    <w:pPr>
      <w:numPr>
        <w:numId w:val="1"/>
      </w:numPr>
      <w:spacing w:after="200" w:line="276" w:lineRule="auto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67C5B"/>
    <w:pPr>
      <w:numPr>
        <w:ilvl w:val="1"/>
        <w:numId w:val="1"/>
      </w:numPr>
      <w:spacing w:before="120" w:after="200" w:line="276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67C5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ascii="Arial" w:eastAsiaTheme="majorEastAsia" w:hAnsi="Arial" w:cstheme="majorBidi"/>
      <w:bCs/>
      <w:color w:val="00B0F0"/>
      <w:sz w:val="24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7C5B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B0F0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C5B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C5B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C5B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C5B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C5B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C5B"/>
    <w:rPr>
      <w:rFonts w:ascii="Arial" w:hAnsi="Arial"/>
      <w:b/>
      <w:sz w:val="28"/>
    </w:rPr>
  </w:style>
  <w:style w:type="character" w:customStyle="1" w:styleId="Heading2Char">
    <w:name w:val="Heading 2 Char"/>
    <w:basedOn w:val="DefaultParagraphFont"/>
    <w:link w:val="Heading2"/>
    <w:rsid w:val="00A67C5B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67C5B"/>
    <w:rPr>
      <w:rFonts w:ascii="Arial" w:eastAsiaTheme="majorEastAsia" w:hAnsi="Arial" w:cstheme="majorBidi"/>
      <w:bCs/>
      <w:color w:val="00B0F0"/>
      <w:sz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67C5B"/>
    <w:rPr>
      <w:rFonts w:asciiTheme="majorHAnsi" w:eastAsiaTheme="majorEastAsia" w:hAnsiTheme="majorHAnsi" w:cstheme="majorBidi"/>
      <w:b/>
      <w:bCs/>
      <w:i/>
      <w:iCs/>
      <w:color w:val="00B0F0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C5B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C5B"/>
    <w:rPr>
      <w:rFonts w:asciiTheme="majorHAnsi" w:eastAsiaTheme="majorEastAsia" w:hAnsiTheme="majorHAnsi" w:cstheme="majorBidi"/>
      <w:i/>
      <w:iCs/>
      <w:color w:val="1F3763" w:themeColor="accent1" w:themeShade="7F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C5B"/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C5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C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A67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LBody1">
    <w:name w:val="WLBody1"/>
    <w:link w:val="WLBody1Char"/>
    <w:qFormat/>
    <w:rsid w:val="00A67C5B"/>
    <w:pPr>
      <w:spacing w:after="200" w:line="276" w:lineRule="auto"/>
    </w:pPr>
    <w:rPr>
      <w:rFonts w:ascii="Arial" w:hAnsi="Arial" w:cs="Arial"/>
      <w:color w:val="595959" w:themeColor="text1" w:themeTint="A6"/>
    </w:rPr>
  </w:style>
  <w:style w:type="character" w:customStyle="1" w:styleId="WLBody1Char">
    <w:name w:val="WLBody1 Char"/>
    <w:basedOn w:val="DefaultParagraphFont"/>
    <w:link w:val="WLBody1"/>
    <w:rsid w:val="00A67C5B"/>
    <w:rPr>
      <w:rFonts w:ascii="Arial" w:hAnsi="Arial" w:cs="Arial"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A67C5B"/>
    <w:pPr>
      <w:spacing w:after="200" w:line="276" w:lineRule="auto"/>
      <w:ind w:left="720"/>
      <w:contextualSpacing/>
    </w:pPr>
    <w:rPr>
      <w:rFonts w:eastAsiaTheme="minorEastAsia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A67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A67C5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1429F8770DB0438F03F3DB59152848" ma:contentTypeVersion="12" ma:contentTypeDescription="Create a new document." ma:contentTypeScope="" ma:versionID="cb875121df69dc3ebb89a5ec46860bfe">
  <xsd:schema xmlns:xsd="http://www.w3.org/2001/XMLSchema" xmlns:xs="http://www.w3.org/2001/XMLSchema" xmlns:p="http://schemas.microsoft.com/office/2006/metadata/properties" xmlns:ns2="8598fa82-bf05-4c6d-b0f7-f04a5e42c2b2" xmlns:ns3="75e09ebe-0b40-408f-9bf4-74c2626c6c59" targetNamespace="http://schemas.microsoft.com/office/2006/metadata/properties" ma:root="true" ma:fieldsID="eb330dead8c8b53d029ba89721adad1e" ns2:_="" ns3:_="">
    <xsd:import namespace="8598fa82-bf05-4c6d-b0f7-f04a5e42c2b2"/>
    <xsd:import namespace="75e09ebe-0b40-408f-9bf4-74c2626c6c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8fa82-bf05-4c6d-b0f7-f04a5e42c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09ebe-0b40-408f-9bf4-74c2626c6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C2AAFC-BB61-441D-AECF-7C389BBF3F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86C202-5006-4CA8-8B2D-CB7062595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8fa82-bf05-4c6d-b0f7-f04a5e42c2b2"/>
    <ds:schemaRef ds:uri="75e09ebe-0b40-408f-9bf4-74c2626c6c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FAB2CC-C226-47D1-A419-7F74404FE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4E85E8-8A28-4F14-BB02-A80ED0F058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Sukevic</dc:creator>
  <cp:keywords/>
  <dc:description/>
  <cp:lastModifiedBy>Chamudini Athukorala</cp:lastModifiedBy>
  <cp:revision>28</cp:revision>
  <dcterms:created xsi:type="dcterms:W3CDTF">2021-01-11T16:50:00Z</dcterms:created>
  <dcterms:modified xsi:type="dcterms:W3CDTF">2021-06-07T03:47:00Z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0x010100821429F8770DB0438F03F3DB59152848</vt:lpwstr>
  </property>
  <property fmtid="{D5CDD505-2E9C-101B-9397-08002B2CF9AE}" pid="3" name="WithDev?">
    <vt:bool>true</vt:bool>
  </property>
</Properties>
</file>